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615BFE5D" w:rsidR="00F0030C" w:rsidRDefault="00F0030C" w:rsidP="00383E8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r w:rsidR="00576CD3">
              <w:rPr>
                <w:rStyle w:val="Nmerodepgina"/>
              </w:rPr>
              <w:t xml:space="preserve"> </w:t>
            </w:r>
            <w:r w:rsidR="00576CD3" w:rsidRPr="009C0C46">
              <w:rPr>
                <w:rStyle w:val="Nmerodepgina"/>
              </w:rPr>
              <w:t>(RES_</w:t>
            </w:r>
            <w:r w:rsidR="00576CD3" w:rsidRPr="00576CD3">
              <w:rPr>
                <w:rStyle w:val="Nmerodepgina"/>
              </w:rPr>
              <w:t>020/2016</w:t>
            </w:r>
            <w:r w:rsidR="00576CD3">
              <w:rPr>
                <w:rStyle w:val="Nmerodepgina"/>
              </w:rPr>
              <w:t xml:space="preserve"> – 2024_2</w:t>
            </w:r>
            <w:r w:rsidR="00576CD3" w:rsidRPr="009C0C46">
              <w:rPr>
                <w:rStyle w:val="Nmerodepgina"/>
              </w:rPr>
              <w:t>)</w:t>
            </w:r>
          </w:p>
        </w:tc>
      </w:tr>
      <w:tr w:rsidR="00F0030C" w14:paraId="69160EAA" w14:textId="77777777" w:rsidTr="008F7CE2">
        <w:tc>
          <w:tcPr>
            <w:tcW w:w="5387" w:type="dxa"/>
            <w:shd w:val="clear" w:color="auto" w:fill="auto"/>
          </w:tcPr>
          <w:p w14:paraId="3D025371" w14:textId="5DB11785" w:rsidR="00F0030C" w:rsidRPr="003C5262" w:rsidRDefault="00F0030C" w:rsidP="00383E81">
            <w:pPr>
              <w:pStyle w:val="Cabealho"/>
              <w:tabs>
                <w:tab w:val="clear" w:pos="8640"/>
                <w:tab w:val="right" w:pos="8931"/>
              </w:tabs>
              <w:ind w:right="141"/>
            </w:pPr>
            <w:r>
              <w:rPr>
                <w:rStyle w:val="Nmerodepgina"/>
              </w:rPr>
              <w:t xml:space="preserve">(  </w:t>
            </w:r>
            <w:r w:rsidR="00383E81">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26B15AC5" w:rsidR="00F0030C" w:rsidRDefault="00F0030C" w:rsidP="00383E81">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D53A41">
              <w:rPr>
                <w:rStyle w:val="Nmerodepgina"/>
              </w:rPr>
              <w:t>2</w:t>
            </w:r>
          </w:p>
        </w:tc>
      </w:tr>
    </w:tbl>
    <w:p w14:paraId="6A138A2F" w14:textId="44F748CF" w:rsidR="002B0EDC" w:rsidRPr="00B00E04" w:rsidRDefault="00383E81" w:rsidP="00E95A07">
      <w:pPr>
        <w:pStyle w:val="TF-TTULO"/>
      </w:pPr>
      <w:r>
        <w:t>CARCARE</w:t>
      </w:r>
    </w:p>
    <w:p w14:paraId="0AA923EA" w14:textId="15543BDD" w:rsidR="001E682E" w:rsidRDefault="00383E81" w:rsidP="00752038">
      <w:pPr>
        <w:pStyle w:val="TF-AUTOR0"/>
      </w:pPr>
      <w:r w:rsidRPr="00383E81">
        <w:t>Vítor Gabriel Eduardo</w:t>
      </w:r>
    </w:p>
    <w:p w14:paraId="15D37EA2" w14:textId="0E680108" w:rsidR="001E682E" w:rsidRDefault="00383E81" w:rsidP="001E682E">
      <w:pPr>
        <w:pStyle w:val="TF-AUTOR0"/>
      </w:pPr>
      <w:r w:rsidRPr="00383E81">
        <w:t>Prof. Dalton Solano dos Reis – Orientador</w:t>
      </w:r>
    </w:p>
    <w:p w14:paraId="401C6CA4" w14:textId="46FC5B36"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D2CD43C" w14:textId="165A5245" w:rsidR="00383E81" w:rsidRDefault="00383E81" w:rsidP="00383E81">
      <w:pPr>
        <w:pStyle w:val="TF-TEXTO"/>
      </w:pPr>
      <w:r w:rsidRPr="00F35CFF">
        <w:t xml:space="preserve">O trânsito é um elemento presente direta ou indiretamente na vida de todos sendo muito importante para a sociedade como um todo. Como aponta </w:t>
      </w:r>
      <w:r>
        <w:t xml:space="preserve">o </w:t>
      </w:r>
      <w:r w:rsidRPr="00F35CFF">
        <w:t>OMS</w:t>
      </w:r>
      <w:r>
        <w:t xml:space="preserve"> (2020)</w:t>
      </w:r>
      <w:r w:rsidRPr="00F35CFF">
        <w:t xml:space="preserve">, “mais de 90% das mortes no trânsito ocorrem em países de baixa e média renda”, onde a educação sobre o trânsito e a sinalização são deficitárias. As principais causas de acidentes são a velocidade excessiva em vias, embriaguez </w:t>
      </w:r>
      <w:r>
        <w:t>“</w:t>
      </w:r>
      <w:r w:rsidRPr="00F35CFF">
        <w:t>138 mil penalidades</w:t>
      </w:r>
      <w:r>
        <w:t>” em 2019</w:t>
      </w:r>
      <w:r w:rsidRPr="00F35CFF">
        <w:t xml:space="preserve"> segundo </w:t>
      </w:r>
      <w:r>
        <w:t>ONSV (</w:t>
      </w:r>
      <w:r w:rsidRPr="00F35CFF">
        <w:t>20</w:t>
      </w:r>
      <w:r>
        <w:t>22, p. 25)</w:t>
      </w:r>
      <w:r w:rsidRPr="00F35CFF">
        <w:t xml:space="preserve"> e distração na direção que juntas cooperaram</w:t>
      </w:r>
      <w:r>
        <w:t xml:space="preserve"> </w:t>
      </w:r>
      <w:r w:rsidRPr="00F35CFF">
        <w:t xml:space="preserve">para </w:t>
      </w:r>
      <w:r>
        <w:t xml:space="preserve">um </w:t>
      </w:r>
      <w:r w:rsidRPr="00F35CFF">
        <w:t>aumento de mortes no trânsito de 31.945 mortes em 2019 para 32.716 mortes em 2020</w:t>
      </w:r>
      <w:r>
        <w:t xml:space="preserve"> ainda segundo ONSV (2022, p. 32)</w:t>
      </w:r>
      <w:r w:rsidRPr="00F35CFF">
        <w:t>.</w:t>
      </w:r>
    </w:p>
    <w:p w14:paraId="3BD6FB2E" w14:textId="77777777" w:rsidR="00383E81" w:rsidRDefault="00383E81" w:rsidP="00383E81">
      <w:pPr>
        <w:pStyle w:val="TF-TEXTO"/>
      </w:pPr>
      <w:r>
        <w:t xml:space="preserve">A realidade virtual é uma ferramenta que simula a realidade no virtual como afirmaram </w:t>
      </w:r>
      <w:r w:rsidRPr="00DD25C3">
        <w:t>Tori</w:t>
      </w:r>
      <w:r>
        <w:t xml:space="preserve"> e </w:t>
      </w:r>
      <w:r w:rsidRPr="00DD25C3">
        <w:t>Hounsell</w:t>
      </w:r>
      <w:r>
        <w:t xml:space="preserve"> (2020, p. 11) “</w:t>
      </w:r>
      <w:r w:rsidRPr="00DD25C3">
        <w:t>os ambientes virtuais são, ao mesmo tempo, reais</w:t>
      </w:r>
      <w:r>
        <w:t>”, assim estes ambientes não são simples ilusões em lentes e espelhos. A realidade virtual é uma área com um espectro que vai do mais real até o mais virtual, o Continuum de Milgram (</w:t>
      </w:r>
      <w:r w:rsidRPr="00F631F0">
        <w:t xml:space="preserve">Milgram </w:t>
      </w:r>
      <w:r w:rsidRPr="001360B8">
        <w:rPr>
          <w:i/>
          <w:iCs/>
        </w:rPr>
        <w:t>et al.</w:t>
      </w:r>
      <w:r w:rsidRPr="00F631F0">
        <w:t>, 1994</w:t>
      </w:r>
      <w:r>
        <w:t>), neste espectro se encontra o segmento de Realidade Virtual imersiva (RVi).</w:t>
      </w:r>
    </w:p>
    <w:p w14:paraId="416EF771" w14:textId="77777777" w:rsidR="00383E81" w:rsidRDefault="00383E81" w:rsidP="00383E81">
      <w:pPr>
        <w:pStyle w:val="TF-TEXTO"/>
      </w:pPr>
      <w:r>
        <w:t xml:space="preserve">A Realidade Virtual imersiva é experienciada com uso de diversos dispositivos de entrada como: luvas eletrônicas, rastreadores, reconhecedores de voz, controles, esteiras 360 graus etc. E dispositivos de saída como: headset, dispositivos táteis, óculos de realidade virtual imersiva etc. Todos estes dispositivos de hardware tem o objetivo de isolar o usuário do mundo real e imergir no virtual. De acordo com </w:t>
      </w:r>
      <w:r w:rsidRPr="00DD25C3">
        <w:t>Tori</w:t>
      </w:r>
      <w:r>
        <w:t xml:space="preserve"> e </w:t>
      </w:r>
      <w:r w:rsidRPr="00DD25C3">
        <w:t>Hounsell</w:t>
      </w:r>
      <w:r>
        <w:t xml:space="preserve"> (2020, p. 25) dentre os maiores desafios para a tecnologia estão o Uncanny Valley que é uma forte aversão a imagens, a Fidelidade com o mundo real em vários aspectos e a Ergonomia no uso prolongado.</w:t>
      </w:r>
    </w:p>
    <w:p w14:paraId="59177AD3" w14:textId="77777777" w:rsidR="00383E81" w:rsidRDefault="00383E81" w:rsidP="00383E81">
      <w:pPr>
        <w:pStyle w:val="TF-TEXTO"/>
      </w:pPr>
      <w:r>
        <w:t xml:space="preserve">Mesmo com os desafios a realidade virtual imersiva já foi difundida em diversas áreas do aprendizado e uma das melhores opções de entrada do mercado é o Oculos Quest da empresa Meta. O Oculos Quest possui no seu kit básico, os óculos com displays de 120Hz de alta resolução. E dois atuadores que servem como controles com botões e joystick para interagir com a realidade virtual imersiva. Com o Oculos Quest é possível criar um ambiente virtual de uma cidade e controlar a direção de um carro. </w:t>
      </w:r>
      <w:r w:rsidRPr="00105CB8">
        <w:t>E assim, neste ambiente virtual praticar o uso das regras de trânsito de forma segura e informativa, podendo se errar sem restrições.</w:t>
      </w:r>
      <w:r>
        <w:t xml:space="preserve"> </w:t>
      </w:r>
    </w:p>
    <w:p w14:paraId="6C91384C" w14:textId="2212E627" w:rsidR="00282788" w:rsidRDefault="00383E81" w:rsidP="00383E81">
      <w:pPr>
        <w:pStyle w:val="TF-TEXTO"/>
      </w:pPr>
      <w:r>
        <w:t xml:space="preserve">Com o objetivo de solucionar os problemas apresentados e concretizar a meta de redução de acidentes proposta pela ONSV de </w:t>
      </w:r>
      <w:r w:rsidRPr="00F35CFF">
        <w:t xml:space="preserve">diminuir até 2030 </w:t>
      </w:r>
      <w:r>
        <w:t xml:space="preserve">cinquenta porcento </w:t>
      </w:r>
      <w:r w:rsidRPr="00F35CFF">
        <w:t>a proporção de veículos trafegando acima do limite de velocidade e acidentes relacionadas ao álcool e substâncias psicoativas</w:t>
      </w:r>
      <w:r>
        <w:t xml:space="preserve"> a estratégia seguida é a conscientização do trânsito através da educação com o projeto Observatório Educa (Educação para mobilidade consciente). O objetivo deste projeto é criar um ambiente virtual em realidade virtual imersiva que contemple a execução de leis de trânsito. O usuário irá dirigir um veículo em uma cidade fictícia como cenário com parâmetros retirados do mundo real como gasolina e condição do veículo, condição física do condutor, visibilidade da pista, entre outros. Projetado para ensinar de forma lúdica leis de trânsito aplicadas a situações do dia a dia em um ambiente imersivo</w:t>
      </w:r>
      <w:r w:rsidR="003D398C">
        <w:t>.</w:t>
      </w:r>
    </w:p>
    <w:p w14:paraId="4DEEAE1F" w14:textId="2212E627"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508D104" w14:textId="3873666C" w:rsidR="00383E81" w:rsidRDefault="00C35E57" w:rsidP="00383E81">
      <w:pPr>
        <w:pStyle w:val="TF-TEXTO"/>
      </w:pPr>
      <w:r>
        <w:t xml:space="preserve"> </w:t>
      </w:r>
      <w:r w:rsidR="00383E81">
        <w:t>O objetivo deste projeto é criar um jogo que possibilite usuários a aprenderem de maneira lúdica sobre leis de trânsito.</w:t>
      </w:r>
    </w:p>
    <w:p w14:paraId="7E476F0D" w14:textId="77777777" w:rsidR="00383E81" w:rsidRDefault="00383E81" w:rsidP="00383E81">
      <w:pPr>
        <w:pStyle w:val="TF-TEXTO"/>
      </w:pPr>
      <w:r>
        <w:t>Os objetivos específicos são:</w:t>
      </w:r>
    </w:p>
    <w:p w14:paraId="157C3572" w14:textId="77777777" w:rsidR="00383E81" w:rsidRDefault="00383E81" w:rsidP="00383E81">
      <w:pPr>
        <w:pStyle w:val="TF-ALNEA"/>
      </w:pPr>
      <w:r>
        <w:t>criar um cenário dinâmico que simule alguém dirigindo em um carro aplicando regras de trânsito;</w:t>
      </w:r>
    </w:p>
    <w:p w14:paraId="591B034B" w14:textId="77777777" w:rsidR="00383E81" w:rsidRDefault="00383E81" w:rsidP="00383E81">
      <w:pPr>
        <w:pStyle w:val="TF-ALNEA"/>
      </w:pPr>
      <w:r>
        <w:t>utilizar o Óculos Quest 2 com seus atuadores com intuito de aumentar a imersão;</w:t>
      </w:r>
    </w:p>
    <w:p w14:paraId="1C4A5776" w14:textId="0E3F963D" w:rsidR="00C35E57" w:rsidRDefault="00383E81" w:rsidP="00383E81">
      <w:pPr>
        <w:pStyle w:val="TF-ALNEA"/>
      </w:pPr>
      <w:r>
        <w:t>testar a eficácia do jogo com grupos de usuários.</w:t>
      </w:r>
    </w:p>
    <w:p w14:paraId="6B0A09B4" w14:textId="77777777" w:rsidR="00A44581" w:rsidRDefault="00A44581" w:rsidP="00424AD5">
      <w:pPr>
        <w:pStyle w:val="Ttulo1"/>
      </w:pPr>
      <w:bookmarkStart w:id="23" w:name="_Toc419598587"/>
      <w:r>
        <w:t xml:space="preserve">trabalhos </w:t>
      </w:r>
      <w:r w:rsidRPr="00FC4A9F">
        <w:t>correlatos</w:t>
      </w:r>
    </w:p>
    <w:p w14:paraId="4985B36D" w14:textId="7A97B74F" w:rsidR="00505B8D" w:rsidRDefault="00956147" w:rsidP="00956147">
      <w:pPr>
        <w:pStyle w:val="TF-TEXTO"/>
      </w:pPr>
      <w:r w:rsidRPr="00BB5AFF">
        <w:t xml:space="preserve">Nesta seção serão apresentados </w:t>
      </w:r>
      <w:r>
        <w:t>os trabalhos que irão auxiliar no desenvolvimento do jogo com ideias baseadas nas experiencias destes</w:t>
      </w:r>
      <w:r w:rsidRPr="00BB5AFF">
        <w:t>.</w:t>
      </w:r>
    </w:p>
    <w:p w14:paraId="461CF4FF" w14:textId="0F04C6B5" w:rsidR="00505B8D" w:rsidRDefault="00505B8D" w:rsidP="00505B8D">
      <w:pPr>
        <w:pStyle w:val="Ttulo2"/>
      </w:pPr>
      <w:r>
        <w:t>Revisão Sistemática</w:t>
      </w:r>
    </w:p>
    <w:p w14:paraId="7EF370CD" w14:textId="45491E8A" w:rsidR="00EF353E" w:rsidRDefault="00EF353E" w:rsidP="00E95A07">
      <w:pPr>
        <w:pStyle w:val="TF-TEXTO"/>
      </w:pPr>
      <w:r>
        <w:t>O Quadro 1 mostra respectivamente, o assunto, palavras chaves de busca e sua referência bibliográfica de 10 trabalhos que possuem entre seus temas, simulador de direção, realidade virtual e jogos educativos.</w:t>
      </w:r>
    </w:p>
    <w:p w14:paraId="3597CE49" w14:textId="15F2D6F8" w:rsidR="00912AD1" w:rsidRDefault="00912AD1" w:rsidP="00912AD1">
      <w:pPr>
        <w:pStyle w:val="TF-LEGENDA"/>
      </w:pPr>
      <w:bookmarkStart w:id="24" w:name="_Ref173511794"/>
      <w:r>
        <w:lastRenderedPageBreak/>
        <w:t xml:space="preserve">Quadro </w:t>
      </w:r>
      <w:r w:rsidR="00000000">
        <w:fldChar w:fldCharType="begin"/>
      </w:r>
      <w:r w:rsidR="00000000">
        <w:instrText xml:space="preserve"> SEQ Quadro \* ARABIC </w:instrText>
      </w:r>
      <w:r w:rsidR="00000000">
        <w:fldChar w:fldCharType="separate"/>
      </w:r>
      <w:r>
        <w:rPr>
          <w:noProof/>
        </w:rPr>
        <w:t>1</w:t>
      </w:r>
      <w:r w:rsidR="00000000">
        <w:rPr>
          <w:noProof/>
        </w:rPr>
        <w:fldChar w:fldCharType="end"/>
      </w:r>
      <w:bookmarkEnd w:id="24"/>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912AD1" w14:paraId="613669E9" w14:textId="77777777" w:rsidTr="00E95A07">
        <w:trPr>
          <w:trHeight w:val="333"/>
          <w:jc w:val="center"/>
        </w:trPr>
        <w:tc>
          <w:tcPr>
            <w:tcW w:w="3697" w:type="dxa"/>
            <w:shd w:val="clear" w:color="auto" w:fill="A6A6A6"/>
            <w:vAlign w:val="center"/>
          </w:tcPr>
          <w:p w14:paraId="1BD19340" w14:textId="77777777" w:rsidR="00912AD1" w:rsidRDefault="00912AD1" w:rsidP="00E95A07">
            <w:pPr>
              <w:pStyle w:val="TF-TEXTOQUADRO"/>
            </w:pPr>
            <w:r>
              <w:t>Assunto</w:t>
            </w:r>
          </w:p>
        </w:tc>
        <w:tc>
          <w:tcPr>
            <w:tcW w:w="3249" w:type="dxa"/>
            <w:shd w:val="clear" w:color="auto" w:fill="A6A6A6"/>
            <w:vAlign w:val="center"/>
          </w:tcPr>
          <w:p w14:paraId="520AB1BA" w14:textId="77777777" w:rsidR="00912AD1" w:rsidRDefault="00912AD1" w:rsidP="00E95A07">
            <w:pPr>
              <w:pStyle w:val="TF-TEXTOQUADRO"/>
            </w:pPr>
            <w:r>
              <w:t>Filtro</w:t>
            </w:r>
          </w:p>
        </w:tc>
        <w:tc>
          <w:tcPr>
            <w:tcW w:w="1843" w:type="dxa"/>
            <w:shd w:val="clear" w:color="auto" w:fill="A6A6A6"/>
            <w:vAlign w:val="center"/>
          </w:tcPr>
          <w:p w14:paraId="7F50FE3D" w14:textId="77777777" w:rsidR="00912AD1" w:rsidRDefault="00912AD1" w:rsidP="00E95A07">
            <w:pPr>
              <w:pStyle w:val="TF-TEXTOQUADRO"/>
            </w:pPr>
            <w:r>
              <w:t>Referência</w:t>
            </w:r>
          </w:p>
        </w:tc>
      </w:tr>
      <w:tr w:rsidR="00912AD1" w:rsidRPr="00E95A07" w14:paraId="7033D3AF" w14:textId="77777777" w:rsidTr="00383E81">
        <w:trPr>
          <w:jc w:val="center"/>
        </w:trPr>
        <w:tc>
          <w:tcPr>
            <w:tcW w:w="3697" w:type="dxa"/>
            <w:shd w:val="clear" w:color="auto" w:fill="auto"/>
          </w:tcPr>
          <w:p w14:paraId="2CAE47DB" w14:textId="77777777" w:rsidR="009401E3" w:rsidRPr="009401E3" w:rsidRDefault="009401E3" w:rsidP="009401E3">
            <w:pPr>
              <w:pStyle w:val="TF-TEXTOQUADRO"/>
              <w:rPr>
                <w:sz w:val="18"/>
                <w:szCs w:val="18"/>
              </w:rPr>
            </w:pPr>
            <w:r w:rsidRPr="009401E3">
              <w:rPr>
                <w:sz w:val="18"/>
                <w:szCs w:val="18"/>
              </w:rPr>
              <w:t>TRANSITAR – JOGO DE CONSCIENTIZAÇÃO SOBRE</w:t>
            </w:r>
          </w:p>
          <w:p w14:paraId="7F8A044E" w14:textId="3507664A" w:rsidR="00912AD1" w:rsidRPr="00E95A07" w:rsidRDefault="009401E3" w:rsidP="009401E3">
            <w:pPr>
              <w:pStyle w:val="TF-TEXTOQUADRO"/>
              <w:rPr>
                <w:sz w:val="18"/>
                <w:szCs w:val="18"/>
              </w:rPr>
            </w:pPr>
            <w:r w:rsidRPr="009401E3">
              <w:rPr>
                <w:sz w:val="18"/>
                <w:szCs w:val="18"/>
              </w:rPr>
              <w:t>TRÂNSITO</w:t>
            </w:r>
          </w:p>
        </w:tc>
        <w:tc>
          <w:tcPr>
            <w:tcW w:w="3249" w:type="dxa"/>
            <w:shd w:val="clear" w:color="auto" w:fill="auto"/>
          </w:tcPr>
          <w:p w14:paraId="6CD41D6B" w14:textId="0D133D98" w:rsidR="00912AD1" w:rsidRPr="00E95A07" w:rsidRDefault="009401E3" w:rsidP="00E95A07">
            <w:pPr>
              <w:pStyle w:val="TF-TEXTOQUADRO"/>
              <w:rPr>
                <w:sz w:val="18"/>
                <w:szCs w:val="18"/>
              </w:rPr>
            </w:pPr>
            <w:r w:rsidRPr="009401E3">
              <w:rPr>
                <w:sz w:val="18"/>
                <w:szCs w:val="18"/>
              </w:rPr>
              <w:t>Conscientização no trânsito</w:t>
            </w:r>
            <w:r w:rsidR="009A62AB">
              <w:rPr>
                <w:sz w:val="18"/>
                <w:szCs w:val="18"/>
              </w:rPr>
              <w:t>;</w:t>
            </w:r>
            <w:r w:rsidRPr="009401E3">
              <w:rPr>
                <w:sz w:val="18"/>
                <w:szCs w:val="18"/>
              </w:rPr>
              <w:t xml:space="preserve"> Jogabilidade</w:t>
            </w:r>
            <w:r w:rsidR="009A62AB">
              <w:rPr>
                <w:sz w:val="18"/>
                <w:szCs w:val="18"/>
              </w:rPr>
              <w:t>;</w:t>
            </w:r>
            <w:r w:rsidRPr="009401E3">
              <w:rPr>
                <w:sz w:val="18"/>
                <w:szCs w:val="18"/>
              </w:rPr>
              <w:t xml:space="preserve"> Leis de trânsito</w:t>
            </w:r>
            <w:r w:rsidR="009A62AB">
              <w:rPr>
                <w:sz w:val="18"/>
                <w:szCs w:val="18"/>
              </w:rPr>
              <w:t>;</w:t>
            </w:r>
            <w:r w:rsidRPr="009401E3">
              <w:rPr>
                <w:sz w:val="18"/>
                <w:szCs w:val="18"/>
              </w:rPr>
              <w:t xml:space="preserve"> Unity 3D</w:t>
            </w:r>
          </w:p>
        </w:tc>
        <w:tc>
          <w:tcPr>
            <w:tcW w:w="1843" w:type="dxa"/>
          </w:tcPr>
          <w:p w14:paraId="20798018" w14:textId="3F983E3A" w:rsidR="00912AD1" w:rsidRPr="00E95A07" w:rsidRDefault="009401E3" w:rsidP="00E95A07">
            <w:pPr>
              <w:pStyle w:val="TF-TEXTOQUADRO"/>
              <w:rPr>
                <w:sz w:val="18"/>
                <w:szCs w:val="18"/>
              </w:rPr>
            </w:pPr>
            <w:r>
              <w:rPr>
                <w:sz w:val="18"/>
                <w:szCs w:val="18"/>
              </w:rPr>
              <w:t>Buzzi</w:t>
            </w:r>
            <w:r w:rsidR="00E95A07" w:rsidRPr="00E95A07">
              <w:rPr>
                <w:sz w:val="18"/>
                <w:szCs w:val="18"/>
              </w:rPr>
              <w:t xml:space="preserve"> (20</w:t>
            </w:r>
            <w:r>
              <w:rPr>
                <w:sz w:val="18"/>
                <w:szCs w:val="18"/>
              </w:rPr>
              <w:t>18</w:t>
            </w:r>
            <w:r w:rsidR="00E95A07" w:rsidRPr="00E95A07">
              <w:rPr>
                <w:sz w:val="18"/>
                <w:szCs w:val="18"/>
              </w:rPr>
              <w:t>)</w:t>
            </w:r>
          </w:p>
        </w:tc>
      </w:tr>
      <w:tr w:rsidR="00912AD1" w:rsidRPr="00E95A07" w14:paraId="77DA426A" w14:textId="77777777" w:rsidTr="00383E81">
        <w:trPr>
          <w:jc w:val="center"/>
        </w:trPr>
        <w:tc>
          <w:tcPr>
            <w:tcW w:w="3697" w:type="dxa"/>
            <w:shd w:val="clear" w:color="auto" w:fill="auto"/>
          </w:tcPr>
          <w:p w14:paraId="39BE49BC" w14:textId="77777777" w:rsidR="009A62AB" w:rsidRPr="009A62AB" w:rsidRDefault="009A62AB" w:rsidP="009A62AB">
            <w:pPr>
              <w:pStyle w:val="TF-TEXTOQUADRO"/>
              <w:rPr>
                <w:sz w:val="18"/>
                <w:szCs w:val="18"/>
                <w:lang w:val="en-US"/>
              </w:rPr>
            </w:pPr>
            <w:r w:rsidRPr="009A62AB">
              <w:rPr>
                <w:sz w:val="18"/>
                <w:szCs w:val="18"/>
                <w:lang w:val="en-US"/>
              </w:rPr>
              <w:t>A case study of a virtual reality‑based drink driving</w:t>
            </w:r>
          </w:p>
          <w:p w14:paraId="0F4CDEE8" w14:textId="541F85F7" w:rsidR="00912AD1" w:rsidRPr="00E95A07" w:rsidRDefault="009A62AB" w:rsidP="009A62AB">
            <w:pPr>
              <w:pStyle w:val="TF-TEXTOQUADRO"/>
              <w:rPr>
                <w:sz w:val="18"/>
                <w:szCs w:val="18"/>
              </w:rPr>
            </w:pPr>
            <w:r w:rsidRPr="009A62AB">
              <w:rPr>
                <w:sz w:val="18"/>
                <w:szCs w:val="18"/>
              </w:rPr>
              <w:t>educational tool</w:t>
            </w:r>
          </w:p>
        </w:tc>
        <w:tc>
          <w:tcPr>
            <w:tcW w:w="3249" w:type="dxa"/>
            <w:shd w:val="clear" w:color="auto" w:fill="auto"/>
          </w:tcPr>
          <w:p w14:paraId="13102733" w14:textId="55181534" w:rsidR="00912AD1" w:rsidRPr="009A62AB" w:rsidRDefault="009A62AB" w:rsidP="00E95A07">
            <w:pPr>
              <w:pStyle w:val="TF-TEXTOQUADRO"/>
              <w:rPr>
                <w:sz w:val="18"/>
                <w:szCs w:val="18"/>
                <w:lang w:val="en-US"/>
              </w:rPr>
            </w:pPr>
            <w:r w:rsidRPr="009A62AB">
              <w:rPr>
                <w:sz w:val="18"/>
                <w:szCs w:val="18"/>
                <w:lang w:val="en-US"/>
              </w:rPr>
              <w:t>Virtual reality</w:t>
            </w:r>
            <w:r>
              <w:rPr>
                <w:sz w:val="18"/>
                <w:szCs w:val="18"/>
                <w:lang w:val="en-US"/>
              </w:rPr>
              <w:t>;</w:t>
            </w:r>
            <w:r w:rsidRPr="009A62AB">
              <w:rPr>
                <w:sz w:val="18"/>
                <w:szCs w:val="18"/>
                <w:lang w:val="en-US"/>
              </w:rPr>
              <w:t xml:space="preserve"> Drink driving</w:t>
            </w:r>
            <w:r>
              <w:rPr>
                <w:sz w:val="18"/>
                <w:szCs w:val="18"/>
                <w:lang w:val="en-US"/>
              </w:rPr>
              <w:t>;</w:t>
            </w:r>
            <w:r w:rsidRPr="009A62AB">
              <w:rPr>
                <w:sz w:val="18"/>
                <w:szCs w:val="18"/>
                <w:lang w:val="en-US"/>
              </w:rPr>
              <w:t xml:space="preserve"> Road safety</w:t>
            </w:r>
            <w:r>
              <w:rPr>
                <w:sz w:val="18"/>
                <w:szCs w:val="18"/>
                <w:lang w:val="en-US"/>
              </w:rPr>
              <w:t>;</w:t>
            </w:r>
            <w:r w:rsidRPr="009A62AB">
              <w:rPr>
                <w:sz w:val="18"/>
                <w:szCs w:val="18"/>
                <w:lang w:val="en-US"/>
              </w:rPr>
              <w:t xml:space="preserve"> Road accident</w:t>
            </w:r>
            <w:r>
              <w:rPr>
                <w:sz w:val="18"/>
                <w:szCs w:val="18"/>
                <w:lang w:val="en-US"/>
              </w:rPr>
              <w:t>;</w:t>
            </w:r>
            <w:r w:rsidRPr="009A62AB">
              <w:rPr>
                <w:sz w:val="18"/>
                <w:szCs w:val="18"/>
                <w:lang w:val="en-US"/>
              </w:rPr>
              <w:t xml:space="preserve"> Driver education</w:t>
            </w:r>
          </w:p>
        </w:tc>
        <w:tc>
          <w:tcPr>
            <w:tcW w:w="1843" w:type="dxa"/>
          </w:tcPr>
          <w:p w14:paraId="6DBC9CDA" w14:textId="41315EAB" w:rsidR="00912AD1" w:rsidRPr="00E95A07" w:rsidRDefault="009A62AB" w:rsidP="00E95A07">
            <w:pPr>
              <w:pStyle w:val="TF-TEXTOQUADRO"/>
              <w:rPr>
                <w:sz w:val="18"/>
                <w:szCs w:val="18"/>
              </w:rPr>
            </w:pPr>
            <w:r w:rsidRPr="009A62AB">
              <w:rPr>
                <w:sz w:val="18"/>
                <w:szCs w:val="18"/>
              </w:rPr>
              <w:t>Masterton</w:t>
            </w:r>
            <w:r>
              <w:rPr>
                <w:sz w:val="18"/>
                <w:szCs w:val="18"/>
              </w:rPr>
              <w:t xml:space="preserve">, </w:t>
            </w:r>
            <w:r w:rsidRPr="009A62AB">
              <w:rPr>
                <w:sz w:val="18"/>
                <w:szCs w:val="18"/>
              </w:rPr>
              <w:t>Wilson</w:t>
            </w:r>
            <w:r>
              <w:rPr>
                <w:sz w:val="18"/>
                <w:szCs w:val="18"/>
              </w:rPr>
              <w:t xml:space="preserve"> (2023)</w:t>
            </w:r>
          </w:p>
        </w:tc>
      </w:tr>
      <w:tr w:rsidR="00912AD1" w:rsidRPr="00E95A07" w14:paraId="3426DDBF" w14:textId="77777777" w:rsidTr="00383E81">
        <w:trPr>
          <w:jc w:val="center"/>
        </w:trPr>
        <w:tc>
          <w:tcPr>
            <w:tcW w:w="3697" w:type="dxa"/>
            <w:shd w:val="clear" w:color="auto" w:fill="auto"/>
          </w:tcPr>
          <w:p w14:paraId="5ADC5F3F" w14:textId="77777777" w:rsidR="009A62AB" w:rsidRPr="009A62AB" w:rsidRDefault="009A62AB" w:rsidP="009A62AB">
            <w:pPr>
              <w:pStyle w:val="TF-TEXTOQUADRO"/>
              <w:rPr>
                <w:sz w:val="18"/>
                <w:szCs w:val="18"/>
              </w:rPr>
            </w:pPr>
            <w:r w:rsidRPr="009A62AB">
              <w:rPr>
                <w:sz w:val="18"/>
                <w:szCs w:val="18"/>
              </w:rPr>
              <w:t>ANÁLISE DA VALIDADE COMPORTAMENTAL DE</w:t>
            </w:r>
          </w:p>
          <w:p w14:paraId="0B32DA04" w14:textId="533ED3B8" w:rsidR="00912AD1" w:rsidRPr="00E95A07" w:rsidRDefault="009A62AB" w:rsidP="009A62AB">
            <w:pPr>
              <w:pStyle w:val="TF-TEXTOQUADRO"/>
              <w:rPr>
                <w:sz w:val="18"/>
                <w:szCs w:val="18"/>
              </w:rPr>
            </w:pPr>
            <w:r w:rsidRPr="009A62AB">
              <w:rPr>
                <w:sz w:val="18"/>
                <w:szCs w:val="18"/>
              </w:rPr>
              <w:t>UM SIMULADOR DE DIREÇÃO IMERSIVO</w:t>
            </w:r>
          </w:p>
        </w:tc>
        <w:tc>
          <w:tcPr>
            <w:tcW w:w="3249" w:type="dxa"/>
            <w:shd w:val="clear" w:color="auto" w:fill="auto"/>
          </w:tcPr>
          <w:p w14:paraId="38E28885" w14:textId="3DBAF2EF" w:rsidR="00912AD1" w:rsidRPr="00E95A07" w:rsidRDefault="009A62AB" w:rsidP="00E95A07">
            <w:pPr>
              <w:pStyle w:val="TF-TEXTOQUADRO"/>
              <w:rPr>
                <w:sz w:val="18"/>
                <w:szCs w:val="18"/>
              </w:rPr>
            </w:pPr>
            <w:r>
              <w:rPr>
                <w:sz w:val="18"/>
                <w:szCs w:val="18"/>
              </w:rPr>
              <w:t>S</w:t>
            </w:r>
            <w:r w:rsidRPr="009A62AB">
              <w:rPr>
                <w:sz w:val="18"/>
                <w:szCs w:val="18"/>
              </w:rPr>
              <w:t xml:space="preserve">imuladores de direção; </w:t>
            </w:r>
            <w:r>
              <w:rPr>
                <w:sz w:val="18"/>
                <w:szCs w:val="18"/>
              </w:rPr>
              <w:t>V</w:t>
            </w:r>
            <w:r w:rsidRPr="009A62AB">
              <w:rPr>
                <w:sz w:val="18"/>
                <w:szCs w:val="18"/>
              </w:rPr>
              <w:t xml:space="preserve">alidação </w:t>
            </w:r>
            <w:r>
              <w:rPr>
                <w:sz w:val="18"/>
                <w:szCs w:val="18"/>
              </w:rPr>
              <w:t>C</w:t>
            </w:r>
            <w:r w:rsidRPr="009A62AB">
              <w:rPr>
                <w:sz w:val="18"/>
                <w:szCs w:val="18"/>
              </w:rPr>
              <w:t xml:space="preserve">omportamental; </w:t>
            </w:r>
            <w:r>
              <w:rPr>
                <w:sz w:val="18"/>
                <w:szCs w:val="18"/>
              </w:rPr>
              <w:t>R</w:t>
            </w:r>
            <w:r w:rsidRPr="009A62AB">
              <w:rPr>
                <w:sz w:val="18"/>
                <w:szCs w:val="18"/>
              </w:rPr>
              <w:t>ealidade virtual</w:t>
            </w:r>
          </w:p>
        </w:tc>
        <w:tc>
          <w:tcPr>
            <w:tcW w:w="1843" w:type="dxa"/>
          </w:tcPr>
          <w:p w14:paraId="659C3194" w14:textId="1B96C40A" w:rsidR="00912AD1" w:rsidRPr="00E95A07" w:rsidRDefault="009A62AB" w:rsidP="00E95A07">
            <w:pPr>
              <w:pStyle w:val="TF-TEXTOQUADRO"/>
              <w:rPr>
                <w:sz w:val="18"/>
                <w:szCs w:val="18"/>
              </w:rPr>
            </w:pPr>
            <w:r w:rsidRPr="009A62AB">
              <w:rPr>
                <w:sz w:val="18"/>
                <w:szCs w:val="18"/>
              </w:rPr>
              <w:t>Andriola</w:t>
            </w:r>
            <w:r>
              <w:rPr>
                <w:sz w:val="18"/>
                <w:szCs w:val="18"/>
              </w:rPr>
              <w:t xml:space="preserve"> (2021)</w:t>
            </w:r>
          </w:p>
        </w:tc>
      </w:tr>
      <w:tr w:rsidR="00E95A07" w:rsidRPr="00E95A07" w14:paraId="6CDC0B04" w14:textId="77777777" w:rsidTr="00383E81">
        <w:trPr>
          <w:jc w:val="center"/>
        </w:trPr>
        <w:tc>
          <w:tcPr>
            <w:tcW w:w="3697" w:type="dxa"/>
            <w:shd w:val="clear" w:color="auto" w:fill="auto"/>
          </w:tcPr>
          <w:p w14:paraId="6650C21E" w14:textId="5C9BE515" w:rsidR="00E95A07" w:rsidRPr="00E95A07" w:rsidRDefault="00956147" w:rsidP="00E95A07">
            <w:pPr>
              <w:pStyle w:val="TF-TEXTOQUADRO"/>
              <w:rPr>
                <w:sz w:val="18"/>
                <w:szCs w:val="18"/>
              </w:rPr>
            </w:pPr>
            <w:r w:rsidRPr="00956147">
              <w:rPr>
                <w:sz w:val="18"/>
                <w:szCs w:val="18"/>
              </w:rPr>
              <w:t>Realidade virtual aplicada ao ensino de direção</w:t>
            </w:r>
          </w:p>
        </w:tc>
        <w:tc>
          <w:tcPr>
            <w:tcW w:w="3249" w:type="dxa"/>
            <w:shd w:val="clear" w:color="auto" w:fill="auto"/>
          </w:tcPr>
          <w:p w14:paraId="4333EDA3" w14:textId="71B02AF5" w:rsidR="00E95A07" w:rsidRPr="00E95A07" w:rsidRDefault="00593CEF" w:rsidP="00E95A07">
            <w:pPr>
              <w:pStyle w:val="TF-TEXTOQUADRO"/>
              <w:rPr>
                <w:sz w:val="18"/>
                <w:szCs w:val="18"/>
              </w:rPr>
            </w:pPr>
            <w:r w:rsidRPr="00593CEF">
              <w:rPr>
                <w:sz w:val="18"/>
                <w:szCs w:val="18"/>
              </w:rPr>
              <w:t>Simulador</w:t>
            </w:r>
            <w:r>
              <w:rPr>
                <w:sz w:val="18"/>
                <w:szCs w:val="18"/>
              </w:rPr>
              <w:t>;</w:t>
            </w:r>
            <w:r w:rsidRPr="00593CEF">
              <w:rPr>
                <w:sz w:val="18"/>
                <w:szCs w:val="18"/>
              </w:rPr>
              <w:t xml:space="preserve"> Cockpit. Virtual</w:t>
            </w:r>
            <w:r>
              <w:rPr>
                <w:sz w:val="18"/>
                <w:szCs w:val="18"/>
              </w:rPr>
              <w:t>;</w:t>
            </w:r>
            <w:r w:rsidRPr="00593CEF">
              <w:rPr>
                <w:sz w:val="18"/>
                <w:szCs w:val="18"/>
              </w:rPr>
              <w:t xml:space="preserve"> Direção</w:t>
            </w:r>
            <w:r>
              <w:rPr>
                <w:sz w:val="18"/>
                <w:szCs w:val="18"/>
              </w:rPr>
              <w:t>;</w:t>
            </w:r>
            <w:r w:rsidRPr="00593CEF">
              <w:rPr>
                <w:sz w:val="18"/>
                <w:szCs w:val="18"/>
              </w:rPr>
              <w:t xml:space="preserve"> Ensino</w:t>
            </w:r>
          </w:p>
        </w:tc>
        <w:tc>
          <w:tcPr>
            <w:tcW w:w="1843" w:type="dxa"/>
          </w:tcPr>
          <w:p w14:paraId="3A305FE8" w14:textId="69CB912F" w:rsidR="00E95A07" w:rsidRPr="00E95A07" w:rsidRDefault="00956147" w:rsidP="00E95A07">
            <w:pPr>
              <w:pStyle w:val="TF-TEXTOQUADRO"/>
              <w:rPr>
                <w:sz w:val="18"/>
                <w:szCs w:val="18"/>
              </w:rPr>
            </w:pPr>
            <w:r>
              <w:rPr>
                <w:sz w:val="18"/>
                <w:szCs w:val="18"/>
              </w:rPr>
              <w:t>Gervasio, Alvez e Tomanik (2021)</w:t>
            </w:r>
          </w:p>
        </w:tc>
      </w:tr>
      <w:tr w:rsidR="00E95A07" w:rsidRPr="00E95A07" w14:paraId="1C2B78BF" w14:textId="77777777" w:rsidTr="00383E81">
        <w:trPr>
          <w:jc w:val="center"/>
        </w:trPr>
        <w:tc>
          <w:tcPr>
            <w:tcW w:w="3697" w:type="dxa"/>
            <w:shd w:val="clear" w:color="auto" w:fill="auto"/>
          </w:tcPr>
          <w:p w14:paraId="3F4CDBA8" w14:textId="77777777" w:rsidR="00305F69" w:rsidRPr="00305F69" w:rsidRDefault="00305F69" w:rsidP="00305F69">
            <w:pPr>
              <w:pStyle w:val="TF-TEXTOQUADRO"/>
              <w:rPr>
                <w:sz w:val="18"/>
                <w:szCs w:val="18"/>
              </w:rPr>
            </w:pPr>
            <w:r w:rsidRPr="00305F69">
              <w:rPr>
                <w:sz w:val="18"/>
                <w:szCs w:val="18"/>
              </w:rPr>
              <w:t>REALIDADE VIRTUAL PARA MEDO DE DIRIGIR: COGNIÇÕES E SENSO DE</w:t>
            </w:r>
          </w:p>
          <w:p w14:paraId="200C8CCC" w14:textId="02939E91" w:rsidR="00E95A07" w:rsidRPr="00E95A07" w:rsidRDefault="00305F69" w:rsidP="00305F69">
            <w:pPr>
              <w:pStyle w:val="TF-TEXTOQUADRO"/>
              <w:rPr>
                <w:sz w:val="18"/>
                <w:szCs w:val="18"/>
              </w:rPr>
            </w:pPr>
            <w:r w:rsidRPr="00305F69">
              <w:rPr>
                <w:sz w:val="18"/>
                <w:szCs w:val="18"/>
              </w:rPr>
              <w:t>AUTOEFICÁCIA</w:t>
            </w:r>
          </w:p>
        </w:tc>
        <w:tc>
          <w:tcPr>
            <w:tcW w:w="3249" w:type="dxa"/>
            <w:shd w:val="clear" w:color="auto" w:fill="auto"/>
          </w:tcPr>
          <w:p w14:paraId="1C822A6E" w14:textId="385875D0" w:rsidR="00E95A07" w:rsidRPr="00E95A07" w:rsidRDefault="00305F69" w:rsidP="00E95A07">
            <w:pPr>
              <w:pStyle w:val="TF-TEXTOQUADRO"/>
              <w:rPr>
                <w:sz w:val="18"/>
                <w:szCs w:val="18"/>
              </w:rPr>
            </w:pPr>
            <w:r w:rsidRPr="00305F69">
              <w:rPr>
                <w:sz w:val="18"/>
                <w:szCs w:val="18"/>
              </w:rPr>
              <w:t>Realidade virtual; Fobia de dirigir; Cognições; Autoeficácia</w:t>
            </w:r>
          </w:p>
        </w:tc>
        <w:tc>
          <w:tcPr>
            <w:tcW w:w="1843" w:type="dxa"/>
          </w:tcPr>
          <w:p w14:paraId="48A279E7" w14:textId="075D7077" w:rsidR="00E95A07" w:rsidRPr="00E95A07" w:rsidRDefault="00305F69" w:rsidP="00E95A07">
            <w:pPr>
              <w:pStyle w:val="TF-TEXTOQUADRO"/>
              <w:rPr>
                <w:sz w:val="18"/>
                <w:szCs w:val="18"/>
              </w:rPr>
            </w:pPr>
            <w:r w:rsidRPr="00305F69">
              <w:rPr>
                <w:sz w:val="18"/>
                <w:szCs w:val="18"/>
              </w:rPr>
              <w:t>Matheus</w:t>
            </w:r>
            <w:r>
              <w:rPr>
                <w:sz w:val="18"/>
                <w:szCs w:val="18"/>
              </w:rPr>
              <w:t xml:space="preserve"> </w:t>
            </w:r>
            <w:r w:rsidRPr="00305F69">
              <w:rPr>
                <w:i/>
                <w:iCs/>
                <w:sz w:val="18"/>
                <w:szCs w:val="18"/>
              </w:rPr>
              <w:t>et al</w:t>
            </w:r>
            <w:r>
              <w:rPr>
                <w:sz w:val="18"/>
                <w:szCs w:val="18"/>
              </w:rPr>
              <w:t xml:space="preserve"> (2022)</w:t>
            </w:r>
          </w:p>
        </w:tc>
      </w:tr>
      <w:tr w:rsidR="00912AD1" w:rsidRPr="00E95A07" w14:paraId="394D3C9A" w14:textId="77777777" w:rsidTr="00383E81">
        <w:trPr>
          <w:jc w:val="center"/>
        </w:trPr>
        <w:tc>
          <w:tcPr>
            <w:tcW w:w="3697" w:type="dxa"/>
            <w:shd w:val="clear" w:color="auto" w:fill="auto"/>
          </w:tcPr>
          <w:p w14:paraId="3AEEA6E0" w14:textId="77777777" w:rsidR="00305F69" w:rsidRPr="00305F69" w:rsidRDefault="00305F69" w:rsidP="00305F69">
            <w:pPr>
              <w:pStyle w:val="TF-TEXTOQUADRO"/>
              <w:rPr>
                <w:sz w:val="18"/>
                <w:szCs w:val="18"/>
              </w:rPr>
            </w:pPr>
            <w:r w:rsidRPr="00305F69">
              <w:rPr>
                <w:sz w:val="18"/>
                <w:szCs w:val="18"/>
              </w:rPr>
              <w:t>O VIRTUAL COMO IDEIA EM TRÂNSITO E O</w:t>
            </w:r>
          </w:p>
          <w:p w14:paraId="63F89E5C" w14:textId="7084AF9F" w:rsidR="00912AD1" w:rsidRPr="00E95A07" w:rsidRDefault="00305F69" w:rsidP="00305F69">
            <w:pPr>
              <w:pStyle w:val="TF-TEXTOQUADRO"/>
              <w:rPr>
                <w:sz w:val="18"/>
                <w:szCs w:val="18"/>
              </w:rPr>
            </w:pPr>
            <w:r w:rsidRPr="00305F69">
              <w:rPr>
                <w:sz w:val="18"/>
                <w:szCs w:val="18"/>
              </w:rPr>
              <w:t>NOMADISMO DIGITAL PEDAGÓGICO COMO ATITUDE DOCENTE</w:t>
            </w:r>
          </w:p>
        </w:tc>
        <w:tc>
          <w:tcPr>
            <w:tcW w:w="3249" w:type="dxa"/>
            <w:shd w:val="clear" w:color="auto" w:fill="auto"/>
          </w:tcPr>
          <w:p w14:paraId="701E4D42" w14:textId="5605DC0A" w:rsidR="00305F69" w:rsidRPr="00305F69" w:rsidRDefault="00305F69" w:rsidP="00305F69">
            <w:pPr>
              <w:pStyle w:val="TF-TEXTOQUADRO"/>
              <w:rPr>
                <w:sz w:val="18"/>
                <w:szCs w:val="18"/>
              </w:rPr>
            </w:pPr>
            <w:r w:rsidRPr="00305F69">
              <w:rPr>
                <w:sz w:val="18"/>
                <w:szCs w:val="18"/>
              </w:rPr>
              <w:t>Conceito nômade</w:t>
            </w:r>
            <w:r w:rsidR="009401E3">
              <w:rPr>
                <w:sz w:val="18"/>
                <w:szCs w:val="18"/>
              </w:rPr>
              <w:t>;</w:t>
            </w:r>
            <w:r w:rsidRPr="00305F69">
              <w:rPr>
                <w:sz w:val="18"/>
                <w:szCs w:val="18"/>
              </w:rPr>
              <w:t xml:space="preserve"> Jogos virtuais</w:t>
            </w:r>
            <w:r w:rsidR="009401E3">
              <w:rPr>
                <w:sz w:val="18"/>
                <w:szCs w:val="18"/>
              </w:rPr>
              <w:t>;</w:t>
            </w:r>
            <w:r w:rsidRPr="00305F69">
              <w:rPr>
                <w:sz w:val="18"/>
                <w:szCs w:val="18"/>
              </w:rPr>
              <w:t xml:space="preserve"> Formação continuada</w:t>
            </w:r>
            <w:r w:rsidR="009401E3">
              <w:rPr>
                <w:sz w:val="18"/>
                <w:szCs w:val="18"/>
              </w:rPr>
              <w:t>;</w:t>
            </w:r>
          </w:p>
          <w:p w14:paraId="53E0212A" w14:textId="5586D2EA" w:rsidR="00912AD1" w:rsidRPr="00E95A07" w:rsidRDefault="00305F69" w:rsidP="00305F69">
            <w:pPr>
              <w:pStyle w:val="TF-TEXTOQUADRO"/>
              <w:rPr>
                <w:sz w:val="18"/>
                <w:szCs w:val="18"/>
              </w:rPr>
            </w:pPr>
            <w:r w:rsidRPr="00305F69">
              <w:rPr>
                <w:sz w:val="18"/>
                <w:szCs w:val="18"/>
              </w:rPr>
              <w:t>Educação física</w:t>
            </w:r>
          </w:p>
        </w:tc>
        <w:tc>
          <w:tcPr>
            <w:tcW w:w="1843" w:type="dxa"/>
          </w:tcPr>
          <w:p w14:paraId="586517C1" w14:textId="2BEF9907" w:rsidR="00912AD1" w:rsidRPr="00E95A07" w:rsidRDefault="00305F69" w:rsidP="00E95A07">
            <w:pPr>
              <w:pStyle w:val="TF-TEXTOQUADRO"/>
              <w:rPr>
                <w:sz w:val="18"/>
                <w:szCs w:val="18"/>
              </w:rPr>
            </w:pPr>
            <w:r>
              <w:rPr>
                <w:sz w:val="18"/>
                <w:szCs w:val="18"/>
              </w:rPr>
              <w:t>Moreira (2017)</w:t>
            </w:r>
          </w:p>
        </w:tc>
      </w:tr>
      <w:tr w:rsidR="00912AD1" w:rsidRPr="00E95A07" w14:paraId="76E4D10F" w14:textId="77777777" w:rsidTr="00383E81">
        <w:trPr>
          <w:jc w:val="center"/>
        </w:trPr>
        <w:tc>
          <w:tcPr>
            <w:tcW w:w="3697" w:type="dxa"/>
            <w:shd w:val="clear" w:color="auto" w:fill="auto"/>
          </w:tcPr>
          <w:p w14:paraId="44F3FB97" w14:textId="77777777" w:rsidR="00305F69" w:rsidRPr="00305F69" w:rsidRDefault="00305F69" w:rsidP="00305F69">
            <w:pPr>
              <w:pStyle w:val="TF-TEXTOQUADRO"/>
              <w:rPr>
                <w:sz w:val="18"/>
                <w:szCs w:val="18"/>
              </w:rPr>
            </w:pPr>
            <w:r w:rsidRPr="00305F69">
              <w:rPr>
                <w:sz w:val="18"/>
                <w:szCs w:val="18"/>
              </w:rPr>
              <w:t>MULTIMÍDIA E JOGOS PARA SENSIBILIZAR CRIANÇAS E CAPACITAR</w:t>
            </w:r>
          </w:p>
          <w:p w14:paraId="631AB297" w14:textId="5F07A173" w:rsidR="00912AD1" w:rsidRPr="00E95A07" w:rsidRDefault="00305F69" w:rsidP="00305F69">
            <w:pPr>
              <w:pStyle w:val="TF-TEXTOQUADRO"/>
              <w:rPr>
                <w:sz w:val="18"/>
                <w:szCs w:val="18"/>
              </w:rPr>
            </w:pPr>
            <w:r w:rsidRPr="00305F69">
              <w:rPr>
                <w:sz w:val="18"/>
                <w:szCs w:val="18"/>
              </w:rPr>
              <w:t>AGENTES DE EDUCAÇÃO PARA O TRÂNSITO</w:t>
            </w:r>
          </w:p>
        </w:tc>
        <w:tc>
          <w:tcPr>
            <w:tcW w:w="3249" w:type="dxa"/>
            <w:shd w:val="clear" w:color="auto" w:fill="auto"/>
          </w:tcPr>
          <w:p w14:paraId="1242321C" w14:textId="2C8E8789" w:rsidR="00912AD1" w:rsidRPr="00E95A07" w:rsidRDefault="00305F69" w:rsidP="00E95A07">
            <w:pPr>
              <w:pStyle w:val="TF-TEXTOQUADRO"/>
              <w:rPr>
                <w:sz w:val="18"/>
                <w:szCs w:val="18"/>
              </w:rPr>
            </w:pPr>
            <w:r w:rsidRPr="00305F69">
              <w:rPr>
                <w:sz w:val="18"/>
                <w:szCs w:val="18"/>
              </w:rPr>
              <w:t>Educação para o Trânsito</w:t>
            </w:r>
            <w:r w:rsidR="009401E3">
              <w:rPr>
                <w:sz w:val="18"/>
                <w:szCs w:val="18"/>
              </w:rPr>
              <w:t>;</w:t>
            </w:r>
            <w:r w:rsidRPr="00305F69">
              <w:rPr>
                <w:sz w:val="18"/>
                <w:szCs w:val="18"/>
              </w:rPr>
              <w:t xml:space="preserve"> Objetos Educacionais</w:t>
            </w:r>
            <w:r w:rsidR="009401E3">
              <w:rPr>
                <w:sz w:val="18"/>
                <w:szCs w:val="18"/>
              </w:rPr>
              <w:t>;</w:t>
            </w:r>
            <w:r w:rsidRPr="00305F69">
              <w:rPr>
                <w:sz w:val="18"/>
                <w:szCs w:val="18"/>
              </w:rPr>
              <w:t xml:space="preserve"> Jogos Educativos</w:t>
            </w:r>
          </w:p>
        </w:tc>
        <w:tc>
          <w:tcPr>
            <w:tcW w:w="1843" w:type="dxa"/>
          </w:tcPr>
          <w:p w14:paraId="10891B31" w14:textId="1CB0D852" w:rsidR="00912AD1" w:rsidRPr="00E95A07" w:rsidRDefault="00F2021C" w:rsidP="00E95A07">
            <w:pPr>
              <w:pStyle w:val="TF-TEXTOQUADRO"/>
              <w:rPr>
                <w:sz w:val="18"/>
                <w:szCs w:val="18"/>
              </w:rPr>
            </w:pPr>
            <w:r>
              <w:rPr>
                <w:sz w:val="18"/>
                <w:szCs w:val="18"/>
              </w:rPr>
              <w:t>Silva</w:t>
            </w:r>
            <w:r w:rsidR="009401E3">
              <w:rPr>
                <w:sz w:val="18"/>
                <w:szCs w:val="18"/>
              </w:rPr>
              <w:t xml:space="preserve"> </w:t>
            </w:r>
            <w:r w:rsidR="009401E3" w:rsidRPr="009401E3">
              <w:rPr>
                <w:i/>
                <w:iCs/>
                <w:sz w:val="18"/>
                <w:szCs w:val="18"/>
              </w:rPr>
              <w:t>et al</w:t>
            </w:r>
            <w:r w:rsidR="009401E3">
              <w:rPr>
                <w:sz w:val="18"/>
                <w:szCs w:val="18"/>
              </w:rPr>
              <w:t xml:space="preserve"> (2006)</w:t>
            </w:r>
          </w:p>
        </w:tc>
      </w:tr>
      <w:tr w:rsidR="00305F69" w:rsidRPr="00E95A07" w14:paraId="1F96972A" w14:textId="77777777" w:rsidTr="00383E81">
        <w:trPr>
          <w:jc w:val="center"/>
        </w:trPr>
        <w:tc>
          <w:tcPr>
            <w:tcW w:w="3697" w:type="dxa"/>
            <w:shd w:val="clear" w:color="auto" w:fill="auto"/>
          </w:tcPr>
          <w:p w14:paraId="4C523F95" w14:textId="77777777" w:rsidR="009401E3" w:rsidRPr="009401E3" w:rsidRDefault="009401E3" w:rsidP="009401E3">
            <w:pPr>
              <w:pStyle w:val="TF-TEXTOQUADRO"/>
              <w:rPr>
                <w:sz w:val="18"/>
                <w:szCs w:val="18"/>
              </w:rPr>
            </w:pPr>
            <w:r w:rsidRPr="009401E3">
              <w:rPr>
                <w:sz w:val="18"/>
                <w:szCs w:val="18"/>
              </w:rPr>
              <w:t>Desafios a serem superados para o uso de Realidade Virtual e</w:t>
            </w:r>
          </w:p>
          <w:p w14:paraId="20240D96" w14:textId="0A5E2713" w:rsidR="00305F69" w:rsidRPr="00E95A07" w:rsidRDefault="009401E3" w:rsidP="009401E3">
            <w:pPr>
              <w:pStyle w:val="TF-TEXTOQUADRO"/>
              <w:rPr>
                <w:sz w:val="18"/>
                <w:szCs w:val="18"/>
              </w:rPr>
            </w:pPr>
            <w:r w:rsidRPr="009401E3">
              <w:rPr>
                <w:sz w:val="18"/>
                <w:szCs w:val="18"/>
              </w:rPr>
              <w:t>Aumentada no cotidiano do ensino</w:t>
            </w:r>
          </w:p>
        </w:tc>
        <w:tc>
          <w:tcPr>
            <w:tcW w:w="3249" w:type="dxa"/>
            <w:shd w:val="clear" w:color="auto" w:fill="auto"/>
          </w:tcPr>
          <w:p w14:paraId="2229F0DC" w14:textId="5D4641AC" w:rsidR="00305F69" w:rsidRPr="00E95A07" w:rsidRDefault="009401E3" w:rsidP="00E95A07">
            <w:pPr>
              <w:pStyle w:val="TF-TEXTOQUADRO"/>
              <w:rPr>
                <w:sz w:val="18"/>
                <w:szCs w:val="18"/>
              </w:rPr>
            </w:pPr>
            <w:r w:rsidRPr="009401E3">
              <w:rPr>
                <w:sz w:val="18"/>
                <w:szCs w:val="18"/>
              </w:rPr>
              <w:t>Realidade Virtual</w:t>
            </w:r>
            <w:r>
              <w:rPr>
                <w:sz w:val="18"/>
                <w:szCs w:val="18"/>
              </w:rPr>
              <w:t>;</w:t>
            </w:r>
            <w:r w:rsidRPr="009401E3">
              <w:rPr>
                <w:sz w:val="18"/>
                <w:szCs w:val="18"/>
              </w:rPr>
              <w:t xml:space="preserve"> Realidade Aumentada</w:t>
            </w:r>
            <w:r>
              <w:rPr>
                <w:sz w:val="18"/>
                <w:szCs w:val="18"/>
              </w:rPr>
              <w:t>;</w:t>
            </w:r>
            <w:r w:rsidRPr="009401E3">
              <w:rPr>
                <w:sz w:val="18"/>
                <w:szCs w:val="18"/>
              </w:rPr>
              <w:t xml:space="preserve"> Ensino</w:t>
            </w:r>
            <w:r>
              <w:rPr>
                <w:sz w:val="18"/>
                <w:szCs w:val="18"/>
              </w:rPr>
              <w:t>;</w:t>
            </w:r>
            <w:r w:rsidRPr="009401E3">
              <w:rPr>
                <w:sz w:val="18"/>
                <w:szCs w:val="18"/>
              </w:rPr>
              <w:t xml:space="preserve"> Aprendizagem</w:t>
            </w:r>
          </w:p>
        </w:tc>
        <w:tc>
          <w:tcPr>
            <w:tcW w:w="1843" w:type="dxa"/>
          </w:tcPr>
          <w:p w14:paraId="3E09F8B2" w14:textId="44B3430E" w:rsidR="00305F69" w:rsidRPr="00E95A07" w:rsidRDefault="009401E3" w:rsidP="00E95A07">
            <w:pPr>
              <w:pStyle w:val="TF-TEXTOQUADRO"/>
              <w:rPr>
                <w:sz w:val="18"/>
                <w:szCs w:val="18"/>
              </w:rPr>
            </w:pPr>
            <w:r w:rsidRPr="009401E3">
              <w:rPr>
                <w:sz w:val="18"/>
                <w:szCs w:val="18"/>
              </w:rPr>
              <w:t>Guimarães</w:t>
            </w:r>
            <w:r w:rsidR="00593CEF">
              <w:rPr>
                <w:sz w:val="18"/>
                <w:szCs w:val="18"/>
              </w:rPr>
              <w:t>, Martins</w:t>
            </w:r>
            <w:r>
              <w:rPr>
                <w:sz w:val="18"/>
                <w:szCs w:val="18"/>
              </w:rPr>
              <w:t xml:space="preserve"> (2013)</w:t>
            </w:r>
          </w:p>
        </w:tc>
      </w:tr>
      <w:tr w:rsidR="00305F69" w:rsidRPr="00E95A07" w14:paraId="23220ABA" w14:textId="77777777" w:rsidTr="00383E81">
        <w:trPr>
          <w:jc w:val="center"/>
        </w:trPr>
        <w:tc>
          <w:tcPr>
            <w:tcW w:w="3697" w:type="dxa"/>
            <w:shd w:val="clear" w:color="auto" w:fill="auto"/>
          </w:tcPr>
          <w:p w14:paraId="085B5092" w14:textId="77777777" w:rsidR="009401E3" w:rsidRPr="009401E3" w:rsidRDefault="009401E3" w:rsidP="009401E3">
            <w:pPr>
              <w:pStyle w:val="TF-TEXTOQUADRO"/>
              <w:rPr>
                <w:sz w:val="18"/>
                <w:szCs w:val="18"/>
              </w:rPr>
            </w:pPr>
            <w:r w:rsidRPr="009401E3">
              <w:rPr>
                <w:sz w:val="18"/>
                <w:szCs w:val="18"/>
              </w:rPr>
              <w:t>Treinamento com realidade virtual para motoristas no segmento de</w:t>
            </w:r>
          </w:p>
          <w:p w14:paraId="322EB8D2" w14:textId="77777777" w:rsidR="009401E3" w:rsidRPr="009401E3" w:rsidRDefault="009401E3" w:rsidP="009401E3">
            <w:pPr>
              <w:pStyle w:val="TF-TEXTOQUADRO"/>
              <w:rPr>
                <w:sz w:val="18"/>
                <w:szCs w:val="18"/>
              </w:rPr>
            </w:pPr>
            <w:r w:rsidRPr="009401E3">
              <w:rPr>
                <w:sz w:val="18"/>
                <w:szCs w:val="18"/>
              </w:rPr>
              <w:t>transporte rodoviário de passageiros em Minas Gerais realizado na</w:t>
            </w:r>
          </w:p>
          <w:p w14:paraId="6F31D935" w14:textId="45752A94" w:rsidR="00305F69" w:rsidRPr="00E95A07" w:rsidRDefault="009401E3" w:rsidP="009401E3">
            <w:pPr>
              <w:pStyle w:val="TF-TEXTOQUADRO"/>
              <w:rPr>
                <w:sz w:val="18"/>
                <w:szCs w:val="18"/>
              </w:rPr>
            </w:pPr>
            <w:r w:rsidRPr="009401E3">
              <w:rPr>
                <w:sz w:val="18"/>
                <w:szCs w:val="18"/>
              </w:rPr>
              <w:t>Viação BHZMG</w:t>
            </w:r>
          </w:p>
        </w:tc>
        <w:tc>
          <w:tcPr>
            <w:tcW w:w="3249" w:type="dxa"/>
            <w:shd w:val="clear" w:color="auto" w:fill="auto"/>
          </w:tcPr>
          <w:p w14:paraId="6666B3DF" w14:textId="78818BCA" w:rsidR="00305F69" w:rsidRPr="00E95A07" w:rsidRDefault="009401E3" w:rsidP="00E95A07">
            <w:pPr>
              <w:pStyle w:val="TF-TEXTOQUADRO"/>
              <w:rPr>
                <w:sz w:val="18"/>
                <w:szCs w:val="18"/>
              </w:rPr>
            </w:pPr>
            <w:r w:rsidRPr="009401E3">
              <w:rPr>
                <w:sz w:val="18"/>
                <w:szCs w:val="18"/>
              </w:rPr>
              <w:t>Treinamento</w:t>
            </w:r>
            <w:r>
              <w:rPr>
                <w:sz w:val="18"/>
                <w:szCs w:val="18"/>
              </w:rPr>
              <w:t>;</w:t>
            </w:r>
            <w:r w:rsidRPr="009401E3">
              <w:rPr>
                <w:sz w:val="18"/>
                <w:szCs w:val="18"/>
              </w:rPr>
              <w:t xml:space="preserve"> capacitação</w:t>
            </w:r>
            <w:r>
              <w:rPr>
                <w:sz w:val="18"/>
                <w:szCs w:val="18"/>
              </w:rPr>
              <w:t>;</w:t>
            </w:r>
            <w:r w:rsidRPr="009401E3">
              <w:rPr>
                <w:sz w:val="18"/>
                <w:szCs w:val="18"/>
              </w:rPr>
              <w:t xml:space="preserve"> inovação</w:t>
            </w:r>
            <w:r>
              <w:rPr>
                <w:sz w:val="18"/>
                <w:szCs w:val="18"/>
              </w:rPr>
              <w:t>;</w:t>
            </w:r>
            <w:r w:rsidRPr="009401E3">
              <w:rPr>
                <w:sz w:val="18"/>
                <w:szCs w:val="18"/>
              </w:rPr>
              <w:t xml:space="preserve"> realidade virtual</w:t>
            </w:r>
            <w:r>
              <w:rPr>
                <w:sz w:val="18"/>
                <w:szCs w:val="18"/>
              </w:rPr>
              <w:t>;</w:t>
            </w:r>
            <w:r w:rsidRPr="009401E3">
              <w:rPr>
                <w:sz w:val="18"/>
                <w:szCs w:val="18"/>
              </w:rPr>
              <w:t xml:space="preserve"> tecnologia</w:t>
            </w:r>
          </w:p>
        </w:tc>
        <w:tc>
          <w:tcPr>
            <w:tcW w:w="1843" w:type="dxa"/>
          </w:tcPr>
          <w:p w14:paraId="0D0F6854" w14:textId="2FA43E3C" w:rsidR="00305F69" w:rsidRPr="00E95A07" w:rsidRDefault="009401E3" w:rsidP="00E95A07">
            <w:pPr>
              <w:pStyle w:val="TF-TEXTOQUADRO"/>
              <w:rPr>
                <w:sz w:val="18"/>
                <w:szCs w:val="18"/>
              </w:rPr>
            </w:pPr>
            <w:r w:rsidRPr="009401E3">
              <w:rPr>
                <w:sz w:val="18"/>
                <w:szCs w:val="18"/>
              </w:rPr>
              <w:t>O</w:t>
            </w:r>
            <w:r>
              <w:rPr>
                <w:sz w:val="18"/>
                <w:szCs w:val="18"/>
              </w:rPr>
              <w:t xml:space="preserve">liveira </w:t>
            </w:r>
            <w:r w:rsidRPr="009401E3">
              <w:rPr>
                <w:i/>
                <w:iCs/>
                <w:sz w:val="18"/>
                <w:szCs w:val="18"/>
              </w:rPr>
              <w:t>et al</w:t>
            </w:r>
            <w:r>
              <w:rPr>
                <w:sz w:val="18"/>
                <w:szCs w:val="18"/>
              </w:rPr>
              <w:t xml:space="preserve"> (2018)</w:t>
            </w:r>
          </w:p>
        </w:tc>
      </w:tr>
      <w:tr w:rsidR="00305F69" w:rsidRPr="00E95A07" w14:paraId="10309647" w14:textId="77777777" w:rsidTr="00383E81">
        <w:trPr>
          <w:jc w:val="center"/>
        </w:trPr>
        <w:tc>
          <w:tcPr>
            <w:tcW w:w="3697" w:type="dxa"/>
            <w:shd w:val="clear" w:color="auto" w:fill="auto"/>
          </w:tcPr>
          <w:p w14:paraId="403F9B23" w14:textId="77777777" w:rsidR="009401E3" w:rsidRPr="009401E3" w:rsidRDefault="009401E3" w:rsidP="009401E3">
            <w:pPr>
              <w:pStyle w:val="TF-TEXTOQUADRO"/>
              <w:rPr>
                <w:sz w:val="18"/>
                <w:szCs w:val="18"/>
              </w:rPr>
            </w:pPr>
            <w:r w:rsidRPr="009401E3">
              <w:rPr>
                <w:sz w:val="18"/>
                <w:szCs w:val="18"/>
              </w:rPr>
              <w:t>O uso educativo dos games do Trânsito: uma análise de jogos de</w:t>
            </w:r>
          </w:p>
          <w:p w14:paraId="6C023B7D" w14:textId="632F60CF" w:rsidR="00305F69" w:rsidRPr="00E95A07" w:rsidRDefault="009401E3" w:rsidP="009401E3">
            <w:pPr>
              <w:pStyle w:val="TF-TEXTOQUADRO"/>
              <w:rPr>
                <w:sz w:val="18"/>
                <w:szCs w:val="18"/>
              </w:rPr>
            </w:pPr>
            <w:r w:rsidRPr="009401E3">
              <w:rPr>
                <w:sz w:val="18"/>
                <w:szCs w:val="18"/>
              </w:rPr>
              <w:t>Trânsito disponíveis na plataforma Play Store</w:t>
            </w:r>
          </w:p>
        </w:tc>
        <w:tc>
          <w:tcPr>
            <w:tcW w:w="3249" w:type="dxa"/>
            <w:shd w:val="clear" w:color="auto" w:fill="auto"/>
          </w:tcPr>
          <w:p w14:paraId="2CB113E9" w14:textId="2A1B275D" w:rsidR="00305F69" w:rsidRPr="00E95A07" w:rsidRDefault="009401E3" w:rsidP="00E95A07">
            <w:pPr>
              <w:pStyle w:val="TF-TEXTOQUADRO"/>
              <w:rPr>
                <w:sz w:val="18"/>
                <w:szCs w:val="18"/>
              </w:rPr>
            </w:pPr>
            <w:r w:rsidRPr="009401E3">
              <w:rPr>
                <w:sz w:val="18"/>
                <w:szCs w:val="18"/>
              </w:rPr>
              <w:t>Educação; Gamificação; Trânsito</w:t>
            </w:r>
          </w:p>
        </w:tc>
        <w:tc>
          <w:tcPr>
            <w:tcW w:w="1843" w:type="dxa"/>
          </w:tcPr>
          <w:p w14:paraId="2055A1E5" w14:textId="5BAC247F" w:rsidR="00305F69" w:rsidRPr="00E95A07" w:rsidRDefault="009401E3" w:rsidP="00E95A07">
            <w:pPr>
              <w:pStyle w:val="TF-TEXTOQUADRO"/>
              <w:rPr>
                <w:sz w:val="18"/>
                <w:szCs w:val="18"/>
              </w:rPr>
            </w:pPr>
            <w:r w:rsidRPr="009401E3">
              <w:rPr>
                <w:sz w:val="18"/>
                <w:szCs w:val="18"/>
              </w:rPr>
              <w:t>Santos</w:t>
            </w:r>
            <w:r>
              <w:rPr>
                <w:sz w:val="18"/>
                <w:szCs w:val="18"/>
              </w:rPr>
              <w:t xml:space="preserve"> </w:t>
            </w:r>
            <w:r w:rsidRPr="009401E3">
              <w:rPr>
                <w:i/>
                <w:iCs/>
                <w:sz w:val="18"/>
                <w:szCs w:val="18"/>
              </w:rPr>
              <w:t>et al</w:t>
            </w:r>
            <w:r>
              <w:rPr>
                <w:sz w:val="18"/>
                <w:szCs w:val="18"/>
              </w:rPr>
              <w:t xml:space="preserve"> (2021)</w:t>
            </w:r>
          </w:p>
        </w:tc>
      </w:tr>
    </w:tbl>
    <w:p w14:paraId="082C1DA3" w14:textId="7F8B7840" w:rsidR="00912AD1" w:rsidRDefault="00912AD1" w:rsidP="00912AD1">
      <w:pPr>
        <w:pStyle w:val="TF-FONTE"/>
      </w:pPr>
      <w:r>
        <w:t>Fonte: elaborado pelo autor.</w:t>
      </w:r>
    </w:p>
    <w:p w14:paraId="229F3527" w14:textId="26DA9937" w:rsidR="00C85CAA" w:rsidRPr="00EF353E" w:rsidRDefault="00EF353E" w:rsidP="00C85CAA">
      <w:pPr>
        <w:pStyle w:val="TF-TEXTO"/>
      </w:pPr>
      <w:r>
        <w:t>Foram separados trabalhos que auxiliassem com a experiencia de desenvolver um jogo com prática nas ferramentas como Unity, abordagens dos elementos de trânsito para o ensino e</w:t>
      </w:r>
      <w:r w:rsidR="00C85CAA">
        <w:t xml:space="preserve"> trabalhos que observam e transpõem comportamentos do mundo real com o virtual. Com estes aspectos em mente </w:t>
      </w:r>
      <w:r w:rsidR="002F424D">
        <w:t xml:space="preserve">os trabalhos escolhidos foram os de </w:t>
      </w:r>
      <w:r w:rsidR="002F424D" w:rsidRPr="00383E81">
        <w:t>Buzzi (2018), Andriola (2021) e Masterton e Wilson (2023)</w:t>
      </w:r>
      <w:r w:rsidR="002F424D">
        <w:t xml:space="preserve"> por estarem mais alinhados e muito completos </w:t>
      </w:r>
      <w:r w:rsidR="002F424D">
        <w:t>nesses quesitos</w:t>
      </w:r>
      <w:r w:rsidR="002F424D">
        <w:t>.</w:t>
      </w:r>
    </w:p>
    <w:p w14:paraId="7625E93C" w14:textId="42FC73A1" w:rsidR="00C464F9" w:rsidRDefault="00505B8D" w:rsidP="00C464F9">
      <w:pPr>
        <w:pStyle w:val="Ttulo2"/>
      </w:pPr>
      <w:r>
        <w:t>Síntese dos Trabalhos Correlatos</w:t>
      </w:r>
    </w:p>
    <w:p w14:paraId="4B067FB8" w14:textId="5BEB2DD3" w:rsidR="00A44581" w:rsidRDefault="00947A94" w:rsidP="00C464F9">
      <w:pPr>
        <w:pStyle w:val="TF-TEXTO"/>
      </w:pPr>
      <w:r w:rsidRPr="00383E81">
        <w:t xml:space="preserve">Os trabalhos de Buzzi (2018), Andriola (2021) e Masterton e Wilson (2023) exploram distintas abordagens para aprimorar a educação e segurança no trânsito por meio de tecnologia. Buzzi (2018) desenvolve um jogo educacional usando Unity para ensinar legislação de trânsito e cuidados com veículos e condutores aplicando diversas leis e regras do mundo real dentro do jogo. Andriola (2021) </w:t>
      </w:r>
      <w:r w:rsidR="00593CEF" w:rsidRPr="00383E81">
        <w:t>válida</w:t>
      </w:r>
      <w:r w:rsidRPr="00383E81">
        <w:t xml:space="preserve"> a eficácia de um simulador de direção imersivo em replicar comportamentos reais de direção em ambiente virtual com um cenário ambiente real, como rua e carro, transcritos para dentro de um jogo em realidade virtual imersiva. Masterton e Wilson (2023) utilizam realidade virtual para simular os efeitos do álcool na habilidade de condução, evidenciando um aumento significativo no tempo de resposta e na dificuldade de identificar objetos quando os participantes estão sob efeito de embriaguez simulada. Esses estudos destacam a importância da tecnologia na educação e conscientização sobre a segurança no trânsito, oferecendo abordagens inovadoras para promover comportamentos responsáveis e reduzir riscos nas estradas</w:t>
      </w:r>
      <w:r w:rsidR="00A44581">
        <w:t>.</w:t>
      </w:r>
    </w:p>
    <w:p w14:paraId="71767A88" w14:textId="4C5AD45B" w:rsidR="00C44739" w:rsidRPr="001B7764" w:rsidRDefault="00C44739" w:rsidP="00C44739">
      <w:pPr>
        <w:pStyle w:val="TF-LEGENDA"/>
      </w:pPr>
      <w:bookmarkStart w:id="25" w:name="_Ref520281304"/>
      <w:r>
        <w:t xml:space="preserve">Quadro </w:t>
      </w:r>
      <w:r w:rsidR="00000000">
        <w:fldChar w:fldCharType="begin"/>
      </w:r>
      <w:r w:rsidR="00000000">
        <w:instrText xml:space="preserve"> SEQ Quadro \* ARABIC </w:instrText>
      </w:r>
      <w:r w:rsidR="00000000">
        <w:fldChar w:fldCharType="separate"/>
      </w:r>
      <w:r w:rsidR="00912AD1">
        <w:rPr>
          <w:noProof/>
        </w:rPr>
        <w:t>2</w:t>
      </w:r>
      <w:r w:rsidR="00000000">
        <w:rPr>
          <w:noProof/>
        </w:rPr>
        <w:fldChar w:fldCharType="end"/>
      </w:r>
      <w:bookmarkEnd w:id="25"/>
      <w:r>
        <w:t xml:space="preserve"> – </w:t>
      </w:r>
      <w:r w:rsidR="00C464F9" w:rsidRPr="00C464F9">
        <w:t>TRANSITAR – JOGO DE CONSCIENTIZAÇÃO SOBRE TRÂNSITO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6"/>
        <w:gridCol w:w="7502"/>
      </w:tblGrid>
      <w:tr w:rsidR="00C44739" w14:paraId="413D4FD7" w14:textId="77777777" w:rsidTr="00E95A07">
        <w:tc>
          <w:tcPr>
            <w:tcW w:w="1305" w:type="dxa"/>
            <w:shd w:val="clear" w:color="auto" w:fill="auto"/>
          </w:tcPr>
          <w:p w14:paraId="6947ABBD" w14:textId="77777777" w:rsidR="00C44739" w:rsidRPr="00E95A07" w:rsidRDefault="00C44739" w:rsidP="00383E81">
            <w:pPr>
              <w:pStyle w:val="TF-TEXTO-QUADRO"/>
              <w:rPr>
                <w:sz w:val="18"/>
                <w:szCs w:val="18"/>
              </w:rPr>
            </w:pPr>
            <w:r w:rsidRPr="00E95A07">
              <w:rPr>
                <w:sz w:val="18"/>
                <w:szCs w:val="18"/>
              </w:rPr>
              <w:t>Referência</w:t>
            </w:r>
          </w:p>
        </w:tc>
        <w:tc>
          <w:tcPr>
            <w:tcW w:w="7643" w:type="dxa"/>
            <w:shd w:val="clear" w:color="auto" w:fill="auto"/>
          </w:tcPr>
          <w:p w14:paraId="7D9466EB" w14:textId="5323679D" w:rsidR="00C44739" w:rsidRPr="00E95A07" w:rsidRDefault="00C464F9" w:rsidP="00383E81">
            <w:pPr>
              <w:pStyle w:val="TF-TEXTO-QUADRO"/>
              <w:rPr>
                <w:sz w:val="18"/>
                <w:szCs w:val="18"/>
              </w:rPr>
            </w:pPr>
            <w:r w:rsidRPr="00C464F9">
              <w:rPr>
                <w:sz w:val="18"/>
                <w:szCs w:val="18"/>
              </w:rPr>
              <w:t>Buzzi (2018)</w:t>
            </w:r>
          </w:p>
        </w:tc>
      </w:tr>
      <w:tr w:rsidR="00C44739" w14:paraId="7ABA5B3F" w14:textId="77777777" w:rsidTr="00E95A07">
        <w:tc>
          <w:tcPr>
            <w:tcW w:w="1305" w:type="dxa"/>
            <w:shd w:val="clear" w:color="auto" w:fill="auto"/>
          </w:tcPr>
          <w:p w14:paraId="682CB85B" w14:textId="77777777" w:rsidR="00C44739" w:rsidRPr="00E95A07" w:rsidRDefault="00C44739" w:rsidP="00383E81">
            <w:pPr>
              <w:pStyle w:val="TF-TEXTO-QUADRO"/>
              <w:rPr>
                <w:sz w:val="18"/>
                <w:szCs w:val="18"/>
              </w:rPr>
            </w:pPr>
            <w:r w:rsidRPr="00E95A07">
              <w:rPr>
                <w:sz w:val="18"/>
                <w:szCs w:val="18"/>
              </w:rPr>
              <w:t>Objetivos</w:t>
            </w:r>
          </w:p>
        </w:tc>
        <w:tc>
          <w:tcPr>
            <w:tcW w:w="7643" w:type="dxa"/>
            <w:shd w:val="clear" w:color="auto" w:fill="auto"/>
          </w:tcPr>
          <w:p w14:paraId="16A95F51" w14:textId="4967E32B" w:rsidR="00C44739" w:rsidRPr="00E95A07" w:rsidRDefault="00C464F9" w:rsidP="00383E81">
            <w:pPr>
              <w:pStyle w:val="TF-TEXTO-QUADRO"/>
              <w:rPr>
                <w:sz w:val="18"/>
                <w:szCs w:val="18"/>
              </w:rPr>
            </w:pPr>
            <w:r>
              <w:rPr>
                <w:sz w:val="18"/>
                <w:szCs w:val="18"/>
              </w:rPr>
              <w:t>I</w:t>
            </w:r>
            <w:r w:rsidRPr="00C464F9">
              <w:rPr>
                <w:sz w:val="18"/>
                <w:szCs w:val="18"/>
              </w:rPr>
              <w:t>nstruir com diversão através de um jogo educacional focado em crianças e adolescentes</w:t>
            </w:r>
          </w:p>
        </w:tc>
      </w:tr>
      <w:tr w:rsidR="00C44739" w14:paraId="7AD018C2" w14:textId="77777777" w:rsidTr="00E95A07">
        <w:tc>
          <w:tcPr>
            <w:tcW w:w="1305" w:type="dxa"/>
            <w:shd w:val="clear" w:color="auto" w:fill="auto"/>
          </w:tcPr>
          <w:p w14:paraId="5A4B8243" w14:textId="77777777" w:rsidR="00C44739" w:rsidRPr="00E95A07" w:rsidRDefault="00C44739" w:rsidP="00383E81">
            <w:pPr>
              <w:pStyle w:val="TF-TEXTO-QUADRO"/>
              <w:rPr>
                <w:sz w:val="18"/>
                <w:szCs w:val="18"/>
              </w:rPr>
            </w:pPr>
            <w:r w:rsidRPr="00E95A07">
              <w:rPr>
                <w:sz w:val="18"/>
                <w:szCs w:val="18"/>
              </w:rPr>
              <w:t>Principais funcionalidades</w:t>
            </w:r>
          </w:p>
        </w:tc>
        <w:tc>
          <w:tcPr>
            <w:tcW w:w="7643" w:type="dxa"/>
            <w:shd w:val="clear" w:color="auto" w:fill="auto"/>
          </w:tcPr>
          <w:p w14:paraId="1DD12047" w14:textId="0F3EC1E8" w:rsidR="00C44739" w:rsidRPr="00E95A07" w:rsidRDefault="00C464F9" w:rsidP="00383E81">
            <w:pPr>
              <w:pStyle w:val="TF-TEXTO-QUADRO"/>
              <w:rPr>
                <w:sz w:val="18"/>
                <w:szCs w:val="18"/>
              </w:rPr>
            </w:pPr>
            <w:r>
              <w:rPr>
                <w:sz w:val="18"/>
                <w:szCs w:val="18"/>
              </w:rPr>
              <w:t xml:space="preserve">Aplicar as regras de trânsito e situações diárias na estrada em parâmetros visíveis em tela o tempo todo para que o jogador sita o impacto delas dentro do jogo de maneira responsiva e imediata. </w:t>
            </w:r>
          </w:p>
        </w:tc>
      </w:tr>
      <w:tr w:rsidR="00C44739" w14:paraId="018CE276" w14:textId="77777777" w:rsidTr="00E95A07">
        <w:tc>
          <w:tcPr>
            <w:tcW w:w="1305" w:type="dxa"/>
            <w:shd w:val="clear" w:color="auto" w:fill="auto"/>
          </w:tcPr>
          <w:p w14:paraId="1C52C9EF" w14:textId="77777777" w:rsidR="00C44739" w:rsidRPr="00E95A07" w:rsidRDefault="00C44739" w:rsidP="00383E81">
            <w:pPr>
              <w:pStyle w:val="TF-TEXTO-QUADRO"/>
              <w:rPr>
                <w:sz w:val="18"/>
                <w:szCs w:val="18"/>
              </w:rPr>
            </w:pPr>
            <w:r w:rsidRPr="00E95A07">
              <w:rPr>
                <w:sz w:val="18"/>
                <w:szCs w:val="18"/>
              </w:rPr>
              <w:t>Ferramentas de desenvolvimento</w:t>
            </w:r>
          </w:p>
        </w:tc>
        <w:tc>
          <w:tcPr>
            <w:tcW w:w="7643" w:type="dxa"/>
            <w:shd w:val="clear" w:color="auto" w:fill="auto"/>
          </w:tcPr>
          <w:p w14:paraId="2F198841" w14:textId="3480C3D8" w:rsidR="00C44739" w:rsidRPr="00E95A07" w:rsidRDefault="00C464F9" w:rsidP="00383E81">
            <w:pPr>
              <w:pStyle w:val="TF-TEXTO-QUADRO"/>
              <w:rPr>
                <w:sz w:val="18"/>
                <w:szCs w:val="18"/>
              </w:rPr>
            </w:pPr>
            <w:r>
              <w:rPr>
                <w:sz w:val="18"/>
                <w:szCs w:val="18"/>
              </w:rPr>
              <w:t>M</w:t>
            </w:r>
            <w:r w:rsidRPr="00C464F9">
              <w:rPr>
                <w:sz w:val="18"/>
                <w:szCs w:val="18"/>
              </w:rPr>
              <w:t>otor gráfico Unity e conhecimentos contidos na lei 9.503/97 e suas resoluções complementares</w:t>
            </w:r>
            <w:r>
              <w:rPr>
                <w:sz w:val="18"/>
                <w:szCs w:val="18"/>
              </w:rPr>
              <w:t>.</w:t>
            </w:r>
          </w:p>
        </w:tc>
      </w:tr>
      <w:tr w:rsidR="00C44739" w14:paraId="05BFA5E7" w14:textId="77777777" w:rsidTr="00E95A07">
        <w:tc>
          <w:tcPr>
            <w:tcW w:w="1305" w:type="dxa"/>
            <w:shd w:val="clear" w:color="auto" w:fill="auto"/>
          </w:tcPr>
          <w:p w14:paraId="14D868DD" w14:textId="77777777" w:rsidR="00C44739" w:rsidRPr="00E95A07" w:rsidRDefault="00C44739" w:rsidP="00383E81">
            <w:pPr>
              <w:pStyle w:val="TF-TEXTO-QUADRO"/>
              <w:rPr>
                <w:sz w:val="18"/>
                <w:szCs w:val="18"/>
              </w:rPr>
            </w:pPr>
            <w:r w:rsidRPr="00E95A07">
              <w:rPr>
                <w:sz w:val="18"/>
                <w:szCs w:val="18"/>
              </w:rPr>
              <w:t>Resultados e conclusões</w:t>
            </w:r>
          </w:p>
        </w:tc>
        <w:tc>
          <w:tcPr>
            <w:tcW w:w="7643" w:type="dxa"/>
            <w:shd w:val="clear" w:color="auto" w:fill="auto"/>
          </w:tcPr>
          <w:p w14:paraId="4D3BAF44" w14:textId="75EC6C68" w:rsidR="00C44739" w:rsidRPr="00E95A07" w:rsidRDefault="00C464F9" w:rsidP="00383E81">
            <w:pPr>
              <w:pStyle w:val="TF-TEXTO-QUADRO"/>
              <w:rPr>
                <w:sz w:val="18"/>
                <w:szCs w:val="18"/>
              </w:rPr>
            </w:pPr>
            <w:r>
              <w:rPr>
                <w:sz w:val="18"/>
                <w:szCs w:val="18"/>
              </w:rPr>
              <w:t>O aplicativo conseguiu entreter e ensinar leis de trânsito, porém ainda há necessidade de adicionar mais validações para aplicar mais leis e cenários colocando mais elementos do trânsito.</w:t>
            </w:r>
          </w:p>
        </w:tc>
      </w:tr>
    </w:tbl>
    <w:p w14:paraId="76E4FC47" w14:textId="2985F95B" w:rsidR="00C44739" w:rsidRDefault="00C44739" w:rsidP="00F6067A">
      <w:pPr>
        <w:pStyle w:val="TF-FONTE"/>
      </w:pPr>
      <w:r>
        <w:t>Fonte: elaborado pelo autor.</w:t>
      </w:r>
    </w:p>
    <w:p w14:paraId="4A593C7F" w14:textId="092D82B1" w:rsidR="00CC7FB6" w:rsidRDefault="00CC7FB6" w:rsidP="00CC7FB6">
      <w:pPr>
        <w:pStyle w:val="TF-TEXTO"/>
      </w:pPr>
      <w:r>
        <w:lastRenderedPageBreak/>
        <w:t>O trabalho de Thiago Alberto Buzzi (2018) apresenta o "TransitAR", um jogo educativo desenvolvido com o motor gráfico Unity, destinado a ensinar crianças e adolescentes sobre as regras de trânsito de forma divertida. O jogo avalia parâmetros como mecânica e combustível do veículo, descanso do condutor e pontos do jogador, ajustando esses valores conforme regras específicas e eventos relacionados às leis de trânsito. Os jogadores precisam gerenciar esses aspectos para evitar penalidades e aprender sobre a legislação e cuidados com o veículo.</w:t>
      </w:r>
    </w:p>
    <w:p w14:paraId="55EDF82A" w14:textId="5C729E8A" w:rsidR="00966C06" w:rsidRPr="00966C06" w:rsidRDefault="00CC7FB6" w:rsidP="00CC7FB6">
      <w:pPr>
        <w:pStyle w:val="TF-TEXTO"/>
      </w:pPr>
      <w:r>
        <w:t>Buzzi propõe melhorias para o jogo, como a expansão do cenário para incluir ciclovias e variações climáticas, e a implementação de realidade aumentada para uma experiência mais imersiva. Ele destaca que essas adições poderiam melhorar a simulação e ajudar a validar o comportamento dos jogadores em diferentes situações de trânsito. O trabalho é relevante por oferecer uma abordagem interativa ao ensino das leis de trânsito, mas poderia se beneficiar de um cenário mais complexo e de novas tecnologias para maior engajamento e realismo.</w:t>
      </w:r>
    </w:p>
    <w:p w14:paraId="49AF1EFC" w14:textId="077D8B21" w:rsidR="00C44739" w:rsidRPr="001B7764" w:rsidRDefault="00C44739" w:rsidP="00C44739">
      <w:pPr>
        <w:pStyle w:val="TF-LEGENDA"/>
      </w:pPr>
      <w:bookmarkStart w:id="26" w:name="_Ref173511264"/>
      <w:r>
        <w:t xml:space="preserve">Quadro </w:t>
      </w:r>
      <w:r w:rsidR="00000000">
        <w:fldChar w:fldCharType="begin"/>
      </w:r>
      <w:r w:rsidR="00000000">
        <w:instrText xml:space="preserve"> SEQ Quadro \* ARABIC </w:instrText>
      </w:r>
      <w:r w:rsidR="00000000">
        <w:fldChar w:fldCharType="separate"/>
      </w:r>
      <w:r w:rsidR="00912AD1">
        <w:rPr>
          <w:noProof/>
        </w:rPr>
        <w:t>3</w:t>
      </w:r>
      <w:r w:rsidR="00000000">
        <w:rPr>
          <w:noProof/>
        </w:rPr>
        <w:fldChar w:fldCharType="end"/>
      </w:r>
      <w:bookmarkEnd w:id="26"/>
      <w:r>
        <w:t xml:space="preserve"> – </w:t>
      </w:r>
      <w:r w:rsidR="00CC7FB6" w:rsidRPr="00CC7FB6">
        <w:t>ANÁLISE DA VALIDADE COMPORTAMENTAL DE UM SIMULADOR DE DIREÇÃO IMERSIVO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7"/>
        <w:gridCol w:w="7501"/>
      </w:tblGrid>
      <w:tr w:rsidR="00C44739" w14:paraId="3A9A458E" w14:textId="77777777" w:rsidTr="003C656C">
        <w:tc>
          <w:tcPr>
            <w:tcW w:w="1447" w:type="dxa"/>
            <w:shd w:val="clear" w:color="auto" w:fill="auto"/>
          </w:tcPr>
          <w:p w14:paraId="5E4498AA" w14:textId="77777777" w:rsidR="00C44739" w:rsidRPr="00E95A07" w:rsidRDefault="00C44739" w:rsidP="00383E81">
            <w:pPr>
              <w:pStyle w:val="TF-TEXTO-QUADRO"/>
              <w:rPr>
                <w:sz w:val="18"/>
                <w:szCs w:val="18"/>
              </w:rPr>
            </w:pPr>
            <w:r w:rsidRPr="00E95A07">
              <w:rPr>
                <w:sz w:val="18"/>
                <w:szCs w:val="18"/>
              </w:rPr>
              <w:t>Referência</w:t>
            </w:r>
          </w:p>
        </w:tc>
        <w:tc>
          <w:tcPr>
            <w:tcW w:w="7501" w:type="dxa"/>
            <w:shd w:val="clear" w:color="auto" w:fill="auto"/>
          </w:tcPr>
          <w:p w14:paraId="08A199E9" w14:textId="4ED8D2F4" w:rsidR="00C44739" w:rsidRPr="00E95A07" w:rsidRDefault="00CC7FB6" w:rsidP="00383E81">
            <w:pPr>
              <w:pStyle w:val="TF-TEXTO-QUADRO"/>
              <w:rPr>
                <w:sz w:val="18"/>
                <w:szCs w:val="18"/>
              </w:rPr>
            </w:pPr>
            <w:r w:rsidRPr="00CC7FB6">
              <w:rPr>
                <w:sz w:val="18"/>
                <w:szCs w:val="18"/>
              </w:rPr>
              <w:t>Andriola, César (2021)</w:t>
            </w:r>
          </w:p>
        </w:tc>
      </w:tr>
      <w:tr w:rsidR="00C44739" w14:paraId="35028516" w14:textId="77777777" w:rsidTr="003C656C">
        <w:tc>
          <w:tcPr>
            <w:tcW w:w="1447" w:type="dxa"/>
            <w:shd w:val="clear" w:color="auto" w:fill="auto"/>
          </w:tcPr>
          <w:p w14:paraId="4B6B1E1E" w14:textId="77777777" w:rsidR="00C44739" w:rsidRPr="00E95A07" w:rsidRDefault="00C44739" w:rsidP="00383E81">
            <w:pPr>
              <w:pStyle w:val="TF-TEXTO-QUADRO"/>
              <w:rPr>
                <w:sz w:val="18"/>
                <w:szCs w:val="18"/>
              </w:rPr>
            </w:pPr>
            <w:r w:rsidRPr="00E95A07">
              <w:rPr>
                <w:sz w:val="18"/>
                <w:szCs w:val="18"/>
              </w:rPr>
              <w:t>Objetivos</w:t>
            </w:r>
          </w:p>
        </w:tc>
        <w:tc>
          <w:tcPr>
            <w:tcW w:w="7501" w:type="dxa"/>
            <w:shd w:val="clear" w:color="auto" w:fill="auto"/>
          </w:tcPr>
          <w:p w14:paraId="676F5451" w14:textId="4B9B9605" w:rsidR="00C44739" w:rsidRPr="00E95A07" w:rsidRDefault="00CC7FB6" w:rsidP="00CC7FB6">
            <w:pPr>
              <w:pStyle w:val="TF-TEXTO-QUADRO"/>
              <w:tabs>
                <w:tab w:val="left" w:pos="1375"/>
              </w:tabs>
              <w:rPr>
                <w:sz w:val="18"/>
                <w:szCs w:val="18"/>
              </w:rPr>
            </w:pPr>
            <w:r>
              <w:rPr>
                <w:sz w:val="18"/>
                <w:szCs w:val="18"/>
              </w:rPr>
              <w:t>V</w:t>
            </w:r>
            <w:r w:rsidRPr="00CC7FB6">
              <w:rPr>
                <w:sz w:val="18"/>
                <w:szCs w:val="18"/>
              </w:rPr>
              <w:t>alidar se um simulador de direção imersivo mimetiza os comportamentos de alguém dirigindo num ambiente real</w:t>
            </w:r>
            <w:r>
              <w:rPr>
                <w:sz w:val="18"/>
                <w:szCs w:val="18"/>
              </w:rPr>
              <w:t>.</w:t>
            </w:r>
          </w:p>
        </w:tc>
      </w:tr>
      <w:tr w:rsidR="00C44739" w14:paraId="3776DC45" w14:textId="77777777" w:rsidTr="003C656C">
        <w:tc>
          <w:tcPr>
            <w:tcW w:w="1447" w:type="dxa"/>
            <w:shd w:val="clear" w:color="auto" w:fill="auto"/>
          </w:tcPr>
          <w:p w14:paraId="3CB878C8" w14:textId="77777777" w:rsidR="00C44739" w:rsidRPr="00E95A07" w:rsidRDefault="00C44739" w:rsidP="00383E81">
            <w:pPr>
              <w:pStyle w:val="TF-TEXTO-QUADRO"/>
              <w:rPr>
                <w:sz w:val="18"/>
                <w:szCs w:val="18"/>
              </w:rPr>
            </w:pPr>
            <w:r w:rsidRPr="00E95A07">
              <w:rPr>
                <w:sz w:val="18"/>
                <w:szCs w:val="18"/>
              </w:rPr>
              <w:t>Principais funcionalidades</w:t>
            </w:r>
          </w:p>
        </w:tc>
        <w:tc>
          <w:tcPr>
            <w:tcW w:w="7501" w:type="dxa"/>
            <w:shd w:val="clear" w:color="auto" w:fill="auto"/>
          </w:tcPr>
          <w:p w14:paraId="0BFE57B1" w14:textId="74C85FEC" w:rsidR="00C44739" w:rsidRPr="00E95A07" w:rsidRDefault="008200F9" w:rsidP="00383E81">
            <w:pPr>
              <w:pStyle w:val="TF-TEXTO-QUADRO"/>
              <w:rPr>
                <w:sz w:val="18"/>
                <w:szCs w:val="18"/>
              </w:rPr>
            </w:pPr>
            <w:r>
              <w:rPr>
                <w:sz w:val="18"/>
                <w:szCs w:val="18"/>
              </w:rPr>
              <w:t>Captação de dados de um carro instrumentalizado e direção em simulador de direção monitorada.</w:t>
            </w:r>
          </w:p>
        </w:tc>
      </w:tr>
      <w:tr w:rsidR="00C44739" w14:paraId="3F8F2FC4" w14:textId="77777777" w:rsidTr="003C656C">
        <w:tc>
          <w:tcPr>
            <w:tcW w:w="1447" w:type="dxa"/>
            <w:shd w:val="clear" w:color="auto" w:fill="auto"/>
          </w:tcPr>
          <w:p w14:paraId="65ED1B08" w14:textId="77777777" w:rsidR="00C44739" w:rsidRPr="00E95A07" w:rsidRDefault="00C44739" w:rsidP="00383E81">
            <w:pPr>
              <w:pStyle w:val="TF-TEXTO-QUADRO"/>
              <w:rPr>
                <w:sz w:val="18"/>
                <w:szCs w:val="18"/>
              </w:rPr>
            </w:pPr>
            <w:r w:rsidRPr="00E95A07">
              <w:rPr>
                <w:sz w:val="18"/>
                <w:szCs w:val="18"/>
              </w:rPr>
              <w:t>Ferramentas de desenvolvimento</w:t>
            </w:r>
          </w:p>
        </w:tc>
        <w:tc>
          <w:tcPr>
            <w:tcW w:w="7501" w:type="dxa"/>
            <w:shd w:val="clear" w:color="auto" w:fill="auto"/>
          </w:tcPr>
          <w:p w14:paraId="5432E52F" w14:textId="4E3505C5" w:rsidR="00C44739" w:rsidRPr="00E95A07" w:rsidRDefault="00C029F5" w:rsidP="00383E81">
            <w:pPr>
              <w:pStyle w:val="TF-TEXTO-QUADRO"/>
              <w:rPr>
                <w:sz w:val="18"/>
                <w:szCs w:val="18"/>
              </w:rPr>
            </w:pPr>
            <w:r w:rsidRPr="00C029F5">
              <w:rPr>
                <w:sz w:val="18"/>
                <w:szCs w:val="18"/>
              </w:rPr>
              <w:t>SAEPRO</w:t>
            </w:r>
            <w:r>
              <w:rPr>
                <w:sz w:val="18"/>
                <w:szCs w:val="18"/>
              </w:rPr>
              <w:t xml:space="preserve">, </w:t>
            </w:r>
            <w:r w:rsidRPr="00C029F5">
              <w:rPr>
                <w:sz w:val="18"/>
                <w:szCs w:val="18"/>
              </w:rPr>
              <w:t>Blender</w:t>
            </w:r>
            <w:r>
              <w:rPr>
                <w:sz w:val="18"/>
                <w:szCs w:val="18"/>
              </w:rPr>
              <w:t xml:space="preserve"> e </w:t>
            </w:r>
            <w:r w:rsidRPr="00C029F5">
              <w:rPr>
                <w:sz w:val="18"/>
                <w:szCs w:val="18"/>
              </w:rPr>
              <w:t>Unity</w:t>
            </w:r>
          </w:p>
        </w:tc>
      </w:tr>
      <w:tr w:rsidR="00C44739" w14:paraId="56CD8F20" w14:textId="77777777" w:rsidTr="003C656C">
        <w:tc>
          <w:tcPr>
            <w:tcW w:w="1447" w:type="dxa"/>
            <w:shd w:val="clear" w:color="auto" w:fill="auto"/>
          </w:tcPr>
          <w:p w14:paraId="7328370F" w14:textId="77777777" w:rsidR="00C44739" w:rsidRPr="00E95A07" w:rsidRDefault="00C44739" w:rsidP="00383E81">
            <w:pPr>
              <w:pStyle w:val="TF-TEXTO-QUADRO"/>
              <w:rPr>
                <w:sz w:val="18"/>
                <w:szCs w:val="18"/>
              </w:rPr>
            </w:pPr>
            <w:r w:rsidRPr="00E95A07">
              <w:rPr>
                <w:sz w:val="18"/>
                <w:szCs w:val="18"/>
              </w:rPr>
              <w:t>Resultados e conclusões</w:t>
            </w:r>
          </w:p>
        </w:tc>
        <w:tc>
          <w:tcPr>
            <w:tcW w:w="7501" w:type="dxa"/>
            <w:shd w:val="clear" w:color="auto" w:fill="auto"/>
          </w:tcPr>
          <w:p w14:paraId="68D537E1" w14:textId="1512876A" w:rsidR="00C44739" w:rsidRPr="00E95A07" w:rsidRDefault="00CC7FB6" w:rsidP="00383E81">
            <w:pPr>
              <w:pStyle w:val="TF-TEXTO-QUADRO"/>
              <w:rPr>
                <w:sz w:val="18"/>
                <w:szCs w:val="18"/>
              </w:rPr>
            </w:pPr>
            <w:r>
              <w:rPr>
                <w:sz w:val="18"/>
                <w:szCs w:val="18"/>
              </w:rPr>
              <w:t>E</w:t>
            </w:r>
            <w:r w:rsidRPr="00CC7FB6">
              <w:rPr>
                <w:sz w:val="18"/>
                <w:szCs w:val="18"/>
              </w:rPr>
              <w:t>xiste sim uma relação entre o mundo real e virtual para as medidas de velocidade e posição lateral em rodovias de pista simples</w:t>
            </w:r>
          </w:p>
        </w:tc>
      </w:tr>
    </w:tbl>
    <w:p w14:paraId="73F228AF" w14:textId="5CC75C13" w:rsidR="00C44739" w:rsidRDefault="00C44739" w:rsidP="00F6067A">
      <w:pPr>
        <w:pStyle w:val="TF-FONTE"/>
      </w:pPr>
      <w:r>
        <w:t>Fonte: elaborado pelo autor.</w:t>
      </w:r>
    </w:p>
    <w:p w14:paraId="671174AF" w14:textId="2327B046" w:rsidR="00C85FCC" w:rsidRDefault="00C85FCC" w:rsidP="00C85FCC">
      <w:pPr>
        <w:pStyle w:val="TF-TEXTO"/>
      </w:pPr>
      <w:r>
        <w:t>O estudo de Andriola (2021) foi conduzido para validar se um simulador de direção imersivo pode replicar os comportamentos de motoristas em ambientes reais, visando possibilitar a realização de testes em ambientes virtuais sem riscos. Para isso, foi escolhido um trecho de 13 km de uma rodovia no Rio Grande do Sul, que foi reconstruído virtualmente. O experimento contou com dois grupos: um utilizou um simulador na LASTRAN, equipado com volante, câmbio manual, pedais e óculos de realidade virtual (VR), enquanto o outro dirigiu na mesma estrada real.</w:t>
      </w:r>
    </w:p>
    <w:p w14:paraId="4FE5BC20" w14:textId="44A22CF8" w:rsidR="00966C06" w:rsidRPr="00966C06" w:rsidRDefault="00C85FCC" w:rsidP="00C85FCC">
      <w:pPr>
        <w:pStyle w:val="TF-TEXTO"/>
      </w:pPr>
      <w:r>
        <w:t>Devido a problemas técnicos, a divisão dos participantes foi de 60/40 (virtual/real), em vez de 50/50. Os dados comparativos indicaram uma relação entre o mundo real e o virtual em termos de velocidade e posição lateral em rodovias de pista simples. Contudo, o autor adverte que essa relação deve ser tratada com cautela em outros contextos, e sugere que mais dados e ambientes sejam testados.</w:t>
      </w:r>
    </w:p>
    <w:p w14:paraId="2C0FC560" w14:textId="5F4C484F" w:rsidR="00C44739" w:rsidRPr="00C85FCC" w:rsidRDefault="00C44739" w:rsidP="00C44739">
      <w:pPr>
        <w:pStyle w:val="TF-LEGENDA"/>
        <w:rPr>
          <w:lang w:val="en-US"/>
        </w:rPr>
      </w:pPr>
      <w:bookmarkStart w:id="27" w:name="_Ref173511288"/>
      <w:r w:rsidRPr="00C85FCC">
        <w:rPr>
          <w:lang w:val="en-US"/>
        </w:rPr>
        <w:t xml:space="preserve">Quadro </w:t>
      </w:r>
      <w:r>
        <w:fldChar w:fldCharType="begin"/>
      </w:r>
      <w:r w:rsidRPr="00C85FCC">
        <w:rPr>
          <w:lang w:val="en-US"/>
        </w:rPr>
        <w:instrText xml:space="preserve"> SEQ Quadro \* ARABIC </w:instrText>
      </w:r>
      <w:r>
        <w:fldChar w:fldCharType="separate"/>
      </w:r>
      <w:r w:rsidR="00912AD1" w:rsidRPr="00C85FCC">
        <w:rPr>
          <w:noProof/>
          <w:lang w:val="en-US"/>
        </w:rPr>
        <w:t>4</w:t>
      </w:r>
      <w:r>
        <w:fldChar w:fldCharType="end"/>
      </w:r>
      <w:bookmarkEnd w:id="27"/>
      <w:r w:rsidRPr="00C85FCC">
        <w:rPr>
          <w:lang w:val="en-US"/>
        </w:rPr>
        <w:t xml:space="preserve"> –</w:t>
      </w:r>
      <w:r w:rsidR="00C85FCC" w:rsidRPr="00C85FCC">
        <w:rPr>
          <w:lang w:val="en-US"/>
        </w:rPr>
        <w:t>A CASE STUDY OF A VIRTUAL REALITY‑BASED DRINK DRIVING EDUCATIONAL TOOL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7"/>
        <w:gridCol w:w="7501"/>
      </w:tblGrid>
      <w:tr w:rsidR="00C44739" w:rsidRPr="00C04A64" w14:paraId="1979F01D" w14:textId="77777777" w:rsidTr="003C656C">
        <w:tc>
          <w:tcPr>
            <w:tcW w:w="1447" w:type="dxa"/>
            <w:shd w:val="clear" w:color="auto" w:fill="auto"/>
          </w:tcPr>
          <w:p w14:paraId="7413BAD4" w14:textId="77777777" w:rsidR="00C44739" w:rsidRPr="00E95A07" w:rsidRDefault="00C44739" w:rsidP="00383E81">
            <w:pPr>
              <w:pStyle w:val="TF-TEXTO-QUADRO"/>
              <w:rPr>
                <w:sz w:val="18"/>
                <w:szCs w:val="18"/>
              </w:rPr>
            </w:pPr>
            <w:r w:rsidRPr="00E95A07">
              <w:rPr>
                <w:sz w:val="18"/>
                <w:szCs w:val="18"/>
              </w:rPr>
              <w:t>Referência</w:t>
            </w:r>
          </w:p>
        </w:tc>
        <w:tc>
          <w:tcPr>
            <w:tcW w:w="7501" w:type="dxa"/>
            <w:shd w:val="clear" w:color="auto" w:fill="auto"/>
          </w:tcPr>
          <w:p w14:paraId="33F357BE" w14:textId="1527EBD2" w:rsidR="00C44739" w:rsidRPr="00C85FCC" w:rsidRDefault="00C85FCC" w:rsidP="00383E81">
            <w:pPr>
              <w:pStyle w:val="TF-TEXTO-QUADRO"/>
              <w:rPr>
                <w:sz w:val="18"/>
                <w:szCs w:val="18"/>
                <w:lang w:val="en-US"/>
              </w:rPr>
            </w:pPr>
            <w:r w:rsidRPr="00C85FCC">
              <w:rPr>
                <w:sz w:val="18"/>
                <w:szCs w:val="18"/>
                <w:lang w:val="en-US"/>
              </w:rPr>
              <w:t>Masterton1, Callum e Wilson, Andrew (2023)</w:t>
            </w:r>
          </w:p>
        </w:tc>
      </w:tr>
      <w:tr w:rsidR="00C44739" w14:paraId="637BEF13" w14:textId="77777777" w:rsidTr="003C656C">
        <w:tc>
          <w:tcPr>
            <w:tcW w:w="1447" w:type="dxa"/>
            <w:shd w:val="clear" w:color="auto" w:fill="auto"/>
          </w:tcPr>
          <w:p w14:paraId="75FD4513" w14:textId="77777777" w:rsidR="00C44739" w:rsidRPr="00E95A07" w:rsidRDefault="00C44739" w:rsidP="00383E81">
            <w:pPr>
              <w:pStyle w:val="TF-TEXTO-QUADRO"/>
              <w:rPr>
                <w:sz w:val="18"/>
                <w:szCs w:val="18"/>
              </w:rPr>
            </w:pPr>
            <w:r w:rsidRPr="00E95A07">
              <w:rPr>
                <w:sz w:val="18"/>
                <w:szCs w:val="18"/>
              </w:rPr>
              <w:t>Objetivos</w:t>
            </w:r>
          </w:p>
        </w:tc>
        <w:tc>
          <w:tcPr>
            <w:tcW w:w="7501" w:type="dxa"/>
            <w:shd w:val="clear" w:color="auto" w:fill="auto"/>
          </w:tcPr>
          <w:p w14:paraId="104FE11E" w14:textId="0733C0AD" w:rsidR="00C44739" w:rsidRPr="00E95A07" w:rsidRDefault="00C85FCC" w:rsidP="00383E81">
            <w:pPr>
              <w:pStyle w:val="TF-TEXTO-QUADRO"/>
              <w:rPr>
                <w:sz w:val="18"/>
                <w:szCs w:val="18"/>
              </w:rPr>
            </w:pPr>
            <w:r>
              <w:rPr>
                <w:sz w:val="18"/>
                <w:szCs w:val="18"/>
              </w:rPr>
              <w:t>I</w:t>
            </w:r>
            <w:r w:rsidRPr="00C85FCC">
              <w:rPr>
                <w:sz w:val="18"/>
                <w:szCs w:val="18"/>
              </w:rPr>
              <w:t>dentificar como o álcool afeta o reflexo, a identificação de objetos e a concentração das pessoas</w:t>
            </w:r>
            <w:r>
              <w:rPr>
                <w:sz w:val="18"/>
                <w:szCs w:val="18"/>
              </w:rPr>
              <w:t>.</w:t>
            </w:r>
          </w:p>
        </w:tc>
      </w:tr>
      <w:tr w:rsidR="00C44739" w14:paraId="598AA7AA" w14:textId="77777777" w:rsidTr="003C656C">
        <w:tc>
          <w:tcPr>
            <w:tcW w:w="1447" w:type="dxa"/>
            <w:shd w:val="clear" w:color="auto" w:fill="auto"/>
          </w:tcPr>
          <w:p w14:paraId="248F8811" w14:textId="77777777" w:rsidR="00C44739" w:rsidRPr="00E95A07" w:rsidRDefault="00C44739" w:rsidP="00383E81">
            <w:pPr>
              <w:pStyle w:val="TF-TEXTO-QUADRO"/>
              <w:rPr>
                <w:sz w:val="18"/>
                <w:szCs w:val="18"/>
              </w:rPr>
            </w:pPr>
            <w:r w:rsidRPr="00E95A07">
              <w:rPr>
                <w:sz w:val="18"/>
                <w:szCs w:val="18"/>
              </w:rPr>
              <w:t>Principais funcionalidades</w:t>
            </w:r>
          </w:p>
        </w:tc>
        <w:tc>
          <w:tcPr>
            <w:tcW w:w="7501" w:type="dxa"/>
            <w:shd w:val="clear" w:color="auto" w:fill="auto"/>
          </w:tcPr>
          <w:p w14:paraId="3163B7B0" w14:textId="3FC4284F" w:rsidR="00C44739" w:rsidRPr="00E95A07" w:rsidRDefault="00C85FCC" w:rsidP="00383E81">
            <w:pPr>
              <w:pStyle w:val="TF-TEXTO-QUADRO"/>
              <w:rPr>
                <w:sz w:val="18"/>
                <w:szCs w:val="18"/>
              </w:rPr>
            </w:pPr>
            <w:r>
              <w:rPr>
                <w:sz w:val="18"/>
                <w:szCs w:val="18"/>
              </w:rPr>
              <w:t>Monitoramento de onde o usuário está olhando e filtro de embriaguez.</w:t>
            </w:r>
          </w:p>
        </w:tc>
      </w:tr>
      <w:tr w:rsidR="00C44739" w14:paraId="05F86802" w14:textId="77777777" w:rsidTr="003C656C">
        <w:tc>
          <w:tcPr>
            <w:tcW w:w="1447" w:type="dxa"/>
            <w:shd w:val="clear" w:color="auto" w:fill="auto"/>
          </w:tcPr>
          <w:p w14:paraId="374EFE99" w14:textId="77777777" w:rsidR="00C44739" w:rsidRPr="00E95A07" w:rsidRDefault="00C44739" w:rsidP="00383E81">
            <w:pPr>
              <w:pStyle w:val="TF-TEXTO-QUADRO"/>
              <w:rPr>
                <w:sz w:val="18"/>
                <w:szCs w:val="18"/>
              </w:rPr>
            </w:pPr>
            <w:r w:rsidRPr="00E95A07">
              <w:rPr>
                <w:sz w:val="18"/>
                <w:szCs w:val="18"/>
              </w:rPr>
              <w:t>Ferramentas de desenvolvimento</w:t>
            </w:r>
          </w:p>
        </w:tc>
        <w:tc>
          <w:tcPr>
            <w:tcW w:w="7501" w:type="dxa"/>
            <w:shd w:val="clear" w:color="auto" w:fill="auto"/>
          </w:tcPr>
          <w:p w14:paraId="6C8A0540" w14:textId="4A8B0DB4" w:rsidR="00C44739" w:rsidRPr="00E95A07" w:rsidRDefault="00C85FCC" w:rsidP="00383E81">
            <w:pPr>
              <w:pStyle w:val="TF-TEXTO-QUADRO"/>
              <w:rPr>
                <w:sz w:val="18"/>
                <w:szCs w:val="18"/>
              </w:rPr>
            </w:pPr>
            <w:r>
              <w:rPr>
                <w:sz w:val="18"/>
                <w:szCs w:val="18"/>
              </w:rPr>
              <w:t>Unity.</w:t>
            </w:r>
          </w:p>
        </w:tc>
      </w:tr>
      <w:tr w:rsidR="00C44739" w14:paraId="67BA6E8A" w14:textId="77777777" w:rsidTr="003C656C">
        <w:tc>
          <w:tcPr>
            <w:tcW w:w="1447" w:type="dxa"/>
            <w:shd w:val="clear" w:color="auto" w:fill="auto"/>
          </w:tcPr>
          <w:p w14:paraId="25BABCAA" w14:textId="77777777" w:rsidR="00C44739" w:rsidRPr="00E95A07" w:rsidRDefault="00C44739" w:rsidP="00383E81">
            <w:pPr>
              <w:pStyle w:val="TF-TEXTO-QUADRO"/>
              <w:rPr>
                <w:sz w:val="18"/>
                <w:szCs w:val="18"/>
              </w:rPr>
            </w:pPr>
            <w:r w:rsidRPr="00E95A07">
              <w:rPr>
                <w:sz w:val="18"/>
                <w:szCs w:val="18"/>
              </w:rPr>
              <w:t>Resultados e conclusões</w:t>
            </w:r>
          </w:p>
        </w:tc>
        <w:tc>
          <w:tcPr>
            <w:tcW w:w="7501" w:type="dxa"/>
            <w:shd w:val="clear" w:color="auto" w:fill="auto"/>
          </w:tcPr>
          <w:p w14:paraId="07E4987B" w14:textId="6E97B807" w:rsidR="00C44739" w:rsidRPr="00E95A07" w:rsidRDefault="00BB5AFF" w:rsidP="00383E81">
            <w:pPr>
              <w:pStyle w:val="TF-TEXTO-QUADRO"/>
              <w:rPr>
                <w:sz w:val="18"/>
                <w:szCs w:val="18"/>
              </w:rPr>
            </w:pPr>
            <w:r>
              <w:rPr>
                <w:sz w:val="18"/>
                <w:szCs w:val="18"/>
              </w:rPr>
              <w:t>Com</w:t>
            </w:r>
            <w:r w:rsidRPr="00BB5AFF">
              <w:rPr>
                <w:sz w:val="18"/>
                <w:szCs w:val="18"/>
              </w:rPr>
              <w:t xml:space="preserve"> filtros gráficos e atrasos de tempo, a ferramenta simul</w:t>
            </w:r>
            <w:r>
              <w:rPr>
                <w:sz w:val="18"/>
                <w:szCs w:val="18"/>
              </w:rPr>
              <w:t>ou com sucesso</w:t>
            </w:r>
            <w:r w:rsidRPr="00BB5AFF">
              <w:rPr>
                <w:sz w:val="18"/>
                <w:szCs w:val="18"/>
              </w:rPr>
              <w:t xml:space="preserve"> os efeitos do álcool, como a redução das habilidades de observação, concentração e tempo de reação</w:t>
            </w:r>
            <w:r>
              <w:rPr>
                <w:sz w:val="18"/>
                <w:szCs w:val="18"/>
              </w:rPr>
              <w:t>.</w:t>
            </w:r>
          </w:p>
        </w:tc>
      </w:tr>
    </w:tbl>
    <w:p w14:paraId="08E73774" w14:textId="1B3DA28A" w:rsidR="00C44739" w:rsidRDefault="00C44739" w:rsidP="00F6067A">
      <w:pPr>
        <w:pStyle w:val="TF-FONTE"/>
      </w:pPr>
      <w:r>
        <w:t>Fonte: elaborado pelo autor.</w:t>
      </w:r>
    </w:p>
    <w:p w14:paraId="48D33A5F" w14:textId="028DB4CE" w:rsidR="00966C06" w:rsidRDefault="00C85FCC" w:rsidP="00966C06">
      <w:pPr>
        <w:pStyle w:val="TF-TEXTO"/>
      </w:pPr>
      <w:r w:rsidRPr="00C85FCC">
        <w:t>O estudo de Masterton1 e Wilson (2023) buscou identificar como o consumo de álcool afeta o reflexo, a identificação de objetos e a concentração, utilizando um Google Cardboard para realidade imersiva e filtros que simulam os efeitos da embriaguez. No experimento, o carro se movimenta automaticamente pelo mapa, e o usuário precisa apenas interagir com objetos visíveis. O mapa é simples, com estradas retas e sinalizações, especialmente em cruzamentos. Para simular a embriaguez, os autores usaram filtros que distorcem a visão, acrescentam tremores e aumentam o tempo de resposta em 300 milissegundos.</w:t>
      </w:r>
    </w:p>
    <w:p w14:paraId="79A5768C" w14:textId="391A5C71" w:rsidR="00C85FCC" w:rsidRPr="00966C06" w:rsidRDefault="00C85FCC" w:rsidP="00966C06">
      <w:pPr>
        <w:pStyle w:val="TF-TEXTO"/>
      </w:pPr>
      <w:r w:rsidRPr="00C85FCC">
        <w:t>A pesquisa contou com 20 voluntários, todos motoristas habilitados, que realizaram testes com e sem os filtros de embriaguez. Como esperado, o tempo médio de resposta aumentou de 1,44 para 2,66 segundos. Enquanto 17 dos 20 voluntários identificaram todos os objetos no teste normal, apenas 7 conseguiram o mesmo desempenho no modo de embriaguez. Além disso, os dados mostraram que, com os filtros, os participantes dedicaram menos atenção a objetos importantes.</w:t>
      </w:r>
    </w:p>
    <w:p w14:paraId="25B7474A" w14:textId="7B7D5264"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proposta</w:t>
      </w:r>
      <w:r w:rsidR="00BB5AFF">
        <w:t xml:space="preserve"> DO </w:t>
      </w:r>
      <w:r w:rsidR="00A25204">
        <w:t>JOGO</w:t>
      </w:r>
    </w:p>
    <w:p w14:paraId="0336A8B2" w14:textId="7B7B1773" w:rsidR="00451B94" w:rsidRDefault="00BB5AFF" w:rsidP="00451B94">
      <w:pPr>
        <w:pStyle w:val="TF-TEXTO"/>
      </w:pPr>
      <w:r w:rsidRPr="00BB5AFF">
        <w:t>Nesta seção serão apresentadas as justificativas deste trabalho para área social e cientifica, assim</w:t>
      </w:r>
      <w:r w:rsidR="00947A94">
        <w:t xml:space="preserve"> como</w:t>
      </w:r>
      <w:r w:rsidRPr="00BB5AFF">
        <w:t xml:space="preserve"> a metodologia </w:t>
      </w:r>
      <w:r w:rsidR="00947A94">
        <w:t xml:space="preserve">a </w:t>
      </w:r>
      <w:r w:rsidRPr="00BB5AFF">
        <w:t xml:space="preserve">ser utilizada para a elaboração do </w:t>
      </w:r>
      <w:r w:rsidR="00956147">
        <w:t>jogo</w:t>
      </w:r>
      <w:r w:rsidRPr="00BB5AFF">
        <w:t>.</w:t>
      </w:r>
    </w:p>
    <w:p w14:paraId="62F25ABA" w14:textId="77777777" w:rsidR="00451B94" w:rsidRDefault="00451B94" w:rsidP="00E638A0">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lastRenderedPageBreak/>
        <w:t>JUSTIFICATIVA</w:t>
      </w:r>
    </w:p>
    <w:p w14:paraId="1EF51333" w14:textId="4A838284" w:rsidR="00BB5AFF" w:rsidRPr="00BB5AFF" w:rsidRDefault="00BB5AFF" w:rsidP="00BB5AFF">
      <w:pPr>
        <w:pStyle w:val="TF-TEXTO"/>
      </w:pPr>
      <w:r w:rsidRPr="00BB5AFF">
        <w:t xml:space="preserve">O Quadro </w:t>
      </w:r>
      <w:r w:rsidR="00EF353E">
        <w:t>5</w:t>
      </w:r>
      <w:r w:rsidRPr="00BB5AFF">
        <w:t xml:space="preserve"> demonstra correlações que os trabalhos citados cima possuem.</w:t>
      </w:r>
    </w:p>
    <w:p w14:paraId="72A23E67" w14:textId="12FFAD2E" w:rsidR="006B0760" w:rsidRDefault="006B0760" w:rsidP="006B0760">
      <w:pPr>
        <w:pStyle w:val="TF-LEGENDA"/>
      </w:pPr>
      <w:bookmarkStart w:id="42" w:name="_Ref52025161"/>
      <w:r>
        <w:t xml:space="preserve">Quadro </w:t>
      </w:r>
      <w:r w:rsidR="00000000">
        <w:fldChar w:fldCharType="begin"/>
      </w:r>
      <w:r w:rsidR="00000000">
        <w:instrText xml:space="preserve"> SEQ Quadro \* ARABIC </w:instrText>
      </w:r>
      <w:r w:rsidR="00000000">
        <w:fldChar w:fldCharType="separate"/>
      </w:r>
      <w:r w:rsidR="00912AD1">
        <w:rPr>
          <w:noProof/>
        </w:rPr>
        <w:t>5</w:t>
      </w:r>
      <w:r w:rsidR="00000000">
        <w:rPr>
          <w:noProof/>
        </w:rPr>
        <w:fldChar w:fldCharType="end"/>
      </w:r>
      <w:bookmarkEnd w:id="42"/>
      <w:r>
        <w:t xml:space="preserve"> - </w:t>
      </w:r>
      <w:r w:rsidR="00F3649F">
        <w:t>Comparativo</w:t>
      </w:r>
      <w:r>
        <w:t xml:space="preserve"> dos trabalhos correlatos</w:t>
      </w:r>
    </w:p>
    <w:tbl>
      <w:tblPr>
        <w:tblW w:w="90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8"/>
        <w:gridCol w:w="1743"/>
        <w:gridCol w:w="1732"/>
        <w:gridCol w:w="1863"/>
      </w:tblGrid>
      <w:tr w:rsidR="00BB5AFF" w14:paraId="3531DC46" w14:textId="77777777" w:rsidTr="00383E81">
        <w:trPr>
          <w:trHeight w:val="525"/>
        </w:trPr>
        <w:tc>
          <w:tcPr>
            <w:tcW w:w="3698" w:type="dxa"/>
            <w:tcBorders>
              <w:tl2br w:val="single" w:sz="4" w:space="0" w:color="auto"/>
            </w:tcBorders>
            <w:shd w:val="clear" w:color="auto" w:fill="A6A6A6"/>
          </w:tcPr>
          <w:p w14:paraId="0EECBFC2" w14:textId="77777777" w:rsidR="00BB5AFF" w:rsidRPr="007D4566" w:rsidRDefault="00BB5AFF" w:rsidP="00383E81">
            <w:pPr>
              <w:pStyle w:val="TF-TEXTOQUADRO"/>
            </w:pPr>
            <w:bookmarkStart w:id="43" w:name="_Hlk176942315"/>
            <w:r>
              <w:rPr>
                <w:noProof/>
              </w:rPr>
              <mc:AlternateContent>
                <mc:Choice Requires="wps">
                  <w:drawing>
                    <wp:anchor distT="45720" distB="45720" distL="114300" distR="114300" simplePos="0" relativeHeight="251660288" behindDoc="0" locked="0" layoutInCell="1" allowOverlap="1" wp14:anchorId="6A42B8C0" wp14:editId="1CB68E72">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0505952D" w14:textId="77777777" w:rsidR="00BB5AFF" w:rsidRDefault="00BB5AFF" w:rsidP="00BB5AFF">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42B8C0"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0505952D" w14:textId="77777777" w:rsidR="00BB5AFF" w:rsidRDefault="00BB5AFF" w:rsidP="00BB5AFF">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22836616" wp14:editId="25F01616">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42388FAD" w14:textId="77777777" w:rsidR="00BB5AFF" w:rsidRDefault="00BB5AFF" w:rsidP="00BB5AFF">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836616"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42388FAD" w14:textId="77777777" w:rsidR="00BB5AFF" w:rsidRDefault="00BB5AFF" w:rsidP="00BB5AFF">
                            <w:pPr>
                              <w:pStyle w:val="TF-TEXTO"/>
                              <w:ind w:firstLine="0"/>
                            </w:pPr>
                            <w:r>
                              <w:t>Características</w:t>
                            </w:r>
                          </w:p>
                        </w:txbxContent>
                      </v:textbox>
                      <w10:wrap type="square"/>
                    </v:shape>
                  </w:pict>
                </mc:Fallback>
              </mc:AlternateContent>
            </w:r>
          </w:p>
        </w:tc>
        <w:tc>
          <w:tcPr>
            <w:tcW w:w="1743" w:type="dxa"/>
            <w:shd w:val="clear" w:color="auto" w:fill="A6A6A6"/>
            <w:vAlign w:val="center"/>
          </w:tcPr>
          <w:p w14:paraId="2B853C23" w14:textId="77777777" w:rsidR="00BB5AFF" w:rsidRDefault="00BB5AFF" w:rsidP="00383E81">
            <w:pPr>
              <w:pStyle w:val="TF-TEXTOQUADRO"/>
              <w:jc w:val="center"/>
            </w:pPr>
            <w:r w:rsidRPr="002B1AC2">
              <w:t>Buzzi</w:t>
            </w:r>
            <w:r>
              <w:t xml:space="preserve"> (2018)</w:t>
            </w:r>
          </w:p>
        </w:tc>
        <w:tc>
          <w:tcPr>
            <w:tcW w:w="1732" w:type="dxa"/>
            <w:shd w:val="clear" w:color="auto" w:fill="A6A6A6"/>
            <w:vAlign w:val="center"/>
          </w:tcPr>
          <w:p w14:paraId="3160C935" w14:textId="77777777" w:rsidR="00BB5AFF" w:rsidRDefault="00BB5AFF" w:rsidP="00383E81">
            <w:pPr>
              <w:pStyle w:val="TF-TEXTOQUADRO"/>
              <w:jc w:val="center"/>
            </w:pPr>
            <w:r w:rsidRPr="00233E85">
              <w:t>Andriola (2021)</w:t>
            </w:r>
          </w:p>
        </w:tc>
        <w:tc>
          <w:tcPr>
            <w:tcW w:w="1863" w:type="dxa"/>
            <w:shd w:val="clear" w:color="auto" w:fill="A6A6A6"/>
            <w:vAlign w:val="center"/>
          </w:tcPr>
          <w:p w14:paraId="6913BC76" w14:textId="77777777" w:rsidR="00BB5AFF" w:rsidRPr="007D4566" w:rsidRDefault="00BB5AFF" w:rsidP="00383E81">
            <w:pPr>
              <w:pStyle w:val="TF-TEXTOQUADRO"/>
              <w:jc w:val="center"/>
            </w:pPr>
            <w:r w:rsidRPr="00233E85">
              <w:t>Masterton; Wilson (2023)</w:t>
            </w:r>
          </w:p>
        </w:tc>
      </w:tr>
      <w:tr w:rsidR="00BB5AFF" w14:paraId="4D11321F" w14:textId="77777777" w:rsidTr="00383E81">
        <w:trPr>
          <w:trHeight w:val="208"/>
        </w:trPr>
        <w:tc>
          <w:tcPr>
            <w:tcW w:w="3698" w:type="dxa"/>
            <w:shd w:val="clear" w:color="auto" w:fill="auto"/>
          </w:tcPr>
          <w:p w14:paraId="54DC485D" w14:textId="77777777" w:rsidR="00BB5AFF" w:rsidRDefault="00BB5AFF" w:rsidP="00383E81">
            <w:pPr>
              <w:pStyle w:val="TF-TEXTOQUADRO"/>
            </w:pPr>
            <w:r>
              <w:t>Utiliza realidade virtual imersiva?</w:t>
            </w:r>
          </w:p>
        </w:tc>
        <w:tc>
          <w:tcPr>
            <w:tcW w:w="1743" w:type="dxa"/>
            <w:shd w:val="clear" w:color="auto" w:fill="auto"/>
          </w:tcPr>
          <w:p w14:paraId="21D0F6F2" w14:textId="77777777" w:rsidR="00BB5AFF" w:rsidRDefault="00BB5AFF" w:rsidP="00383E81">
            <w:pPr>
              <w:pStyle w:val="TF-TEXTOQUADRO"/>
            </w:pPr>
            <w:r>
              <w:t>Não</w:t>
            </w:r>
          </w:p>
        </w:tc>
        <w:tc>
          <w:tcPr>
            <w:tcW w:w="1732" w:type="dxa"/>
            <w:shd w:val="clear" w:color="auto" w:fill="auto"/>
          </w:tcPr>
          <w:p w14:paraId="689E6F9D" w14:textId="77777777" w:rsidR="00BB5AFF" w:rsidRDefault="00BB5AFF" w:rsidP="00383E81">
            <w:pPr>
              <w:pStyle w:val="TF-TEXTOQUADRO"/>
            </w:pPr>
            <w:r>
              <w:t>Sim</w:t>
            </w:r>
          </w:p>
        </w:tc>
        <w:tc>
          <w:tcPr>
            <w:tcW w:w="1863" w:type="dxa"/>
            <w:shd w:val="clear" w:color="auto" w:fill="auto"/>
          </w:tcPr>
          <w:p w14:paraId="212CC1BD" w14:textId="77777777" w:rsidR="00BB5AFF" w:rsidRDefault="00BB5AFF" w:rsidP="00383E81">
            <w:pPr>
              <w:pStyle w:val="TF-TEXTOQUADRO"/>
            </w:pPr>
            <w:r>
              <w:t>Sim</w:t>
            </w:r>
          </w:p>
        </w:tc>
      </w:tr>
      <w:tr w:rsidR="00BB5AFF" w14:paraId="20B575B3" w14:textId="77777777" w:rsidTr="00383E81">
        <w:trPr>
          <w:trHeight w:val="208"/>
        </w:trPr>
        <w:tc>
          <w:tcPr>
            <w:tcW w:w="3698" w:type="dxa"/>
            <w:shd w:val="clear" w:color="auto" w:fill="auto"/>
          </w:tcPr>
          <w:p w14:paraId="27BCAD86" w14:textId="77777777" w:rsidR="00BB5AFF" w:rsidRDefault="00BB5AFF" w:rsidP="00383E81">
            <w:pPr>
              <w:pStyle w:val="TF-TEXTOQUADRO"/>
            </w:pPr>
            <w:r>
              <w:t>Foram realizados testes no público-alvo?</w:t>
            </w:r>
          </w:p>
        </w:tc>
        <w:tc>
          <w:tcPr>
            <w:tcW w:w="1743" w:type="dxa"/>
            <w:shd w:val="clear" w:color="auto" w:fill="auto"/>
          </w:tcPr>
          <w:p w14:paraId="0C59B47E" w14:textId="77777777" w:rsidR="00BB5AFF" w:rsidRDefault="00BB5AFF" w:rsidP="00383E81">
            <w:pPr>
              <w:pStyle w:val="TF-TEXTOQUADRO"/>
            </w:pPr>
            <w:r>
              <w:t>Não</w:t>
            </w:r>
          </w:p>
        </w:tc>
        <w:tc>
          <w:tcPr>
            <w:tcW w:w="1732" w:type="dxa"/>
            <w:shd w:val="clear" w:color="auto" w:fill="auto"/>
          </w:tcPr>
          <w:p w14:paraId="686DEBD6" w14:textId="77777777" w:rsidR="00BB5AFF" w:rsidRDefault="00BB5AFF" w:rsidP="00383E81">
            <w:pPr>
              <w:pStyle w:val="TF-TEXTOQUADRO"/>
            </w:pPr>
            <w:r>
              <w:t>Sim</w:t>
            </w:r>
          </w:p>
        </w:tc>
        <w:tc>
          <w:tcPr>
            <w:tcW w:w="1863" w:type="dxa"/>
            <w:shd w:val="clear" w:color="auto" w:fill="auto"/>
          </w:tcPr>
          <w:p w14:paraId="5BFD5512" w14:textId="77777777" w:rsidR="00BB5AFF" w:rsidRDefault="00BB5AFF" w:rsidP="00383E81">
            <w:pPr>
              <w:pStyle w:val="TF-TEXTOQUADRO"/>
            </w:pPr>
            <w:r>
              <w:t>Sim</w:t>
            </w:r>
          </w:p>
        </w:tc>
      </w:tr>
      <w:tr w:rsidR="00BB5AFF" w14:paraId="3EEA766C" w14:textId="77777777" w:rsidTr="00383E81">
        <w:trPr>
          <w:trHeight w:val="208"/>
        </w:trPr>
        <w:tc>
          <w:tcPr>
            <w:tcW w:w="3698" w:type="dxa"/>
            <w:shd w:val="clear" w:color="auto" w:fill="auto"/>
          </w:tcPr>
          <w:p w14:paraId="6C71058D" w14:textId="77777777" w:rsidR="00BB5AFF" w:rsidRDefault="00BB5AFF" w:rsidP="00383E81">
            <w:pPr>
              <w:pStyle w:val="TF-TEXTOQUADRO"/>
            </w:pPr>
            <w:r>
              <w:t>Utilizam Unity?</w:t>
            </w:r>
          </w:p>
        </w:tc>
        <w:tc>
          <w:tcPr>
            <w:tcW w:w="1743" w:type="dxa"/>
            <w:shd w:val="clear" w:color="auto" w:fill="auto"/>
          </w:tcPr>
          <w:p w14:paraId="46EEF4E6" w14:textId="77777777" w:rsidR="00BB5AFF" w:rsidRDefault="00BB5AFF" w:rsidP="00383E81">
            <w:pPr>
              <w:pStyle w:val="TF-TEXTOQUADRO"/>
            </w:pPr>
            <w:r>
              <w:t>Sim</w:t>
            </w:r>
          </w:p>
        </w:tc>
        <w:tc>
          <w:tcPr>
            <w:tcW w:w="1732" w:type="dxa"/>
            <w:shd w:val="clear" w:color="auto" w:fill="auto"/>
          </w:tcPr>
          <w:p w14:paraId="5835ED00" w14:textId="77777777" w:rsidR="00BB5AFF" w:rsidRDefault="00BB5AFF" w:rsidP="00383E81">
            <w:pPr>
              <w:pStyle w:val="TF-TEXTOQUADRO"/>
            </w:pPr>
            <w:r>
              <w:t>Sim</w:t>
            </w:r>
          </w:p>
        </w:tc>
        <w:tc>
          <w:tcPr>
            <w:tcW w:w="1863" w:type="dxa"/>
            <w:shd w:val="clear" w:color="auto" w:fill="auto"/>
          </w:tcPr>
          <w:p w14:paraId="27D203D9" w14:textId="77777777" w:rsidR="00BB5AFF" w:rsidRDefault="00BB5AFF" w:rsidP="00383E81">
            <w:pPr>
              <w:pStyle w:val="TF-TEXTOQUADRO"/>
            </w:pPr>
            <w:r>
              <w:t>Sim</w:t>
            </w:r>
          </w:p>
        </w:tc>
      </w:tr>
      <w:tr w:rsidR="00BB5AFF" w14:paraId="45BBD24E" w14:textId="77777777" w:rsidTr="00383E81">
        <w:trPr>
          <w:trHeight w:val="208"/>
        </w:trPr>
        <w:tc>
          <w:tcPr>
            <w:tcW w:w="3698" w:type="dxa"/>
            <w:shd w:val="clear" w:color="auto" w:fill="auto"/>
          </w:tcPr>
          <w:p w14:paraId="43CDD7DD" w14:textId="77777777" w:rsidR="00BB5AFF" w:rsidRDefault="00BB5AFF" w:rsidP="00383E81">
            <w:pPr>
              <w:pStyle w:val="TF-TEXTOQUADRO"/>
            </w:pPr>
            <w:r>
              <w:t>Público usado no teste</w:t>
            </w:r>
          </w:p>
        </w:tc>
        <w:tc>
          <w:tcPr>
            <w:tcW w:w="1743" w:type="dxa"/>
            <w:shd w:val="clear" w:color="auto" w:fill="auto"/>
          </w:tcPr>
          <w:p w14:paraId="4ADF0FD4" w14:textId="77777777" w:rsidR="00BB5AFF" w:rsidRDefault="00BB5AFF" w:rsidP="00383E81">
            <w:pPr>
              <w:pStyle w:val="TF-TEXTOQUADRO"/>
            </w:pPr>
            <w:r>
              <w:t>Crianças e adolescentes</w:t>
            </w:r>
          </w:p>
        </w:tc>
        <w:tc>
          <w:tcPr>
            <w:tcW w:w="1732" w:type="dxa"/>
            <w:shd w:val="clear" w:color="auto" w:fill="auto"/>
          </w:tcPr>
          <w:p w14:paraId="6A6F09FC" w14:textId="3947A8D8" w:rsidR="00BB5AFF" w:rsidRDefault="00BB5AFF" w:rsidP="00383E81">
            <w:pPr>
              <w:pStyle w:val="TF-TEXTOQUADRO"/>
            </w:pPr>
            <w:r w:rsidRPr="00233E85">
              <w:t xml:space="preserve">18 - 50 anos com </w:t>
            </w:r>
            <w:r w:rsidR="00A25204">
              <w:t>Carteira de motorista</w:t>
            </w:r>
          </w:p>
        </w:tc>
        <w:tc>
          <w:tcPr>
            <w:tcW w:w="1863" w:type="dxa"/>
            <w:shd w:val="clear" w:color="auto" w:fill="auto"/>
          </w:tcPr>
          <w:p w14:paraId="40DEFDCF" w14:textId="40AACAA5" w:rsidR="00BB5AFF" w:rsidRDefault="00BB5AFF" w:rsidP="00383E81">
            <w:pPr>
              <w:pStyle w:val="TF-TEXTOQUADRO"/>
            </w:pPr>
            <w:r w:rsidRPr="00233E85">
              <w:t>18 – 60 anos</w:t>
            </w:r>
            <w:r>
              <w:t xml:space="preserve"> com carteira</w:t>
            </w:r>
            <w:r w:rsidR="00A25204">
              <w:t xml:space="preserve"> de motorista</w:t>
            </w:r>
          </w:p>
        </w:tc>
      </w:tr>
      <w:tr w:rsidR="00BB5AFF" w14:paraId="12A14C73" w14:textId="77777777" w:rsidTr="00383E81">
        <w:trPr>
          <w:trHeight w:val="416"/>
        </w:trPr>
        <w:tc>
          <w:tcPr>
            <w:tcW w:w="3698" w:type="dxa"/>
            <w:shd w:val="clear" w:color="auto" w:fill="auto"/>
          </w:tcPr>
          <w:p w14:paraId="517FC796" w14:textId="77777777" w:rsidR="00BB5AFF" w:rsidRDefault="00BB5AFF" w:rsidP="00383E81">
            <w:pPr>
              <w:pStyle w:val="TF-TEXTOQUADRO"/>
            </w:pPr>
            <w:r>
              <w:t>Possui monitoramento de parâmetros dentro e/ou fora do jogo?</w:t>
            </w:r>
          </w:p>
        </w:tc>
        <w:tc>
          <w:tcPr>
            <w:tcW w:w="1743" w:type="dxa"/>
            <w:shd w:val="clear" w:color="auto" w:fill="auto"/>
          </w:tcPr>
          <w:p w14:paraId="2E18A9BF" w14:textId="77777777" w:rsidR="00BB5AFF" w:rsidRDefault="00BB5AFF" w:rsidP="00383E81">
            <w:pPr>
              <w:pStyle w:val="TF-TEXTOQUADRO"/>
            </w:pPr>
            <w:r>
              <w:t>Sim</w:t>
            </w:r>
          </w:p>
        </w:tc>
        <w:tc>
          <w:tcPr>
            <w:tcW w:w="1732" w:type="dxa"/>
            <w:shd w:val="clear" w:color="auto" w:fill="auto"/>
          </w:tcPr>
          <w:p w14:paraId="0334DF94" w14:textId="77777777" w:rsidR="00BB5AFF" w:rsidRDefault="00BB5AFF" w:rsidP="00383E81">
            <w:pPr>
              <w:pStyle w:val="TF-TEXTOQUADRO"/>
            </w:pPr>
            <w:r>
              <w:t>Sim</w:t>
            </w:r>
          </w:p>
        </w:tc>
        <w:tc>
          <w:tcPr>
            <w:tcW w:w="1863" w:type="dxa"/>
            <w:shd w:val="clear" w:color="auto" w:fill="auto"/>
          </w:tcPr>
          <w:p w14:paraId="1E71E66B" w14:textId="77777777" w:rsidR="00BB5AFF" w:rsidRDefault="00BB5AFF" w:rsidP="00383E81">
            <w:pPr>
              <w:pStyle w:val="TF-TEXTOQUADRO"/>
            </w:pPr>
            <w:r>
              <w:t>Sim</w:t>
            </w:r>
          </w:p>
        </w:tc>
      </w:tr>
      <w:tr w:rsidR="00BB5AFF" w14:paraId="0ED6BD11" w14:textId="77777777" w:rsidTr="00383E81">
        <w:trPr>
          <w:trHeight w:val="251"/>
        </w:trPr>
        <w:tc>
          <w:tcPr>
            <w:tcW w:w="3698" w:type="dxa"/>
            <w:shd w:val="clear" w:color="auto" w:fill="auto"/>
          </w:tcPr>
          <w:p w14:paraId="50FE9D63" w14:textId="77777777" w:rsidR="00BB5AFF" w:rsidRDefault="00BB5AFF" w:rsidP="00383E81">
            <w:pPr>
              <w:pStyle w:val="TF-TEXTOQUADRO"/>
            </w:pPr>
            <w:r>
              <w:t>O jogo aplica penalidades por infrações?</w:t>
            </w:r>
          </w:p>
        </w:tc>
        <w:tc>
          <w:tcPr>
            <w:tcW w:w="1743" w:type="dxa"/>
            <w:shd w:val="clear" w:color="auto" w:fill="auto"/>
          </w:tcPr>
          <w:p w14:paraId="52E8AEFD" w14:textId="77777777" w:rsidR="00BB5AFF" w:rsidRDefault="00BB5AFF" w:rsidP="00383E81">
            <w:pPr>
              <w:pStyle w:val="TF-TEXTOQUADRO"/>
            </w:pPr>
            <w:r>
              <w:t>Sim</w:t>
            </w:r>
          </w:p>
        </w:tc>
        <w:tc>
          <w:tcPr>
            <w:tcW w:w="1732" w:type="dxa"/>
            <w:shd w:val="clear" w:color="auto" w:fill="auto"/>
          </w:tcPr>
          <w:p w14:paraId="438DF973" w14:textId="77777777" w:rsidR="00BB5AFF" w:rsidRDefault="00BB5AFF" w:rsidP="00383E81">
            <w:pPr>
              <w:pStyle w:val="TF-TEXTOQUADRO"/>
            </w:pPr>
            <w:r>
              <w:t>Não</w:t>
            </w:r>
          </w:p>
        </w:tc>
        <w:tc>
          <w:tcPr>
            <w:tcW w:w="1863" w:type="dxa"/>
            <w:shd w:val="clear" w:color="auto" w:fill="auto"/>
          </w:tcPr>
          <w:p w14:paraId="38A78CF1" w14:textId="77777777" w:rsidR="00BB5AFF" w:rsidRDefault="00BB5AFF" w:rsidP="00383E81">
            <w:pPr>
              <w:pStyle w:val="TF-TEXTOQUADRO"/>
            </w:pPr>
            <w:r>
              <w:t>Não</w:t>
            </w:r>
          </w:p>
        </w:tc>
      </w:tr>
      <w:tr w:rsidR="00BB5AFF" w14:paraId="28693677" w14:textId="77777777" w:rsidTr="00383E81">
        <w:trPr>
          <w:trHeight w:val="208"/>
        </w:trPr>
        <w:tc>
          <w:tcPr>
            <w:tcW w:w="3698" w:type="dxa"/>
            <w:shd w:val="clear" w:color="auto" w:fill="auto"/>
          </w:tcPr>
          <w:p w14:paraId="5F1FDB8A" w14:textId="77777777" w:rsidR="00BB5AFF" w:rsidRDefault="00BB5AFF" w:rsidP="00383E81">
            <w:pPr>
              <w:pStyle w:val="TF-TEXTOQUADRO"/>
            </w:pPr>
            <w:r w:rsidRPr="00233E85">
              <w:t>Medições Gráficas em tela</w:t>
            </w:r>
            <w:r>
              <w:t xml:space="preserve"> </w:t>
            </w:r>
            <w:r w:rsidRPr="00233E85">
              <w:t>(HUD)</w:t>
            </w:r>
          </w:p>
        </w:tc>
        <w:tc>
          <w:tcPr>
            <w:tcW w:w="1743" w:type="dxa"/>
            <w:shd w:val="clear" w:color="auto" w:fill="auto"/>
          </w:tcPr>
          <w:p w14:paraId="643616F8" w14:textId="77777777" w:rsidR="00BB5AFF" w:rsidRDefault="00BB5AFF" w:rsidP="00383E81">
            <w:pPr>
              <w:pStyle w:val="TF-TEXTOQUADRO"/>
            </w:pPr>
            <w:r>
              <w:t>Sim</w:t>
            </w:r>
          </w:p>
        </w:tc>
        <w:tc>
          <w:tcPr>
            <w:tcW w:w="1732" w:type="dxa"/>
            <w:shd w:val="clear" w:color="auto" w:fill="auto"/>
          </w:tcPr>
          <w:p w14:paraId="0A1C2022" w14:textId="77777777" w:rsidR="00BB5AFF" w:rsidRDefault="00BB5AFF" w:rsidP="00383E81">
            <w:pPr>
              <w:pStyle w:val="TF-TEXTOQUADRO"/>
            </w:pPr>
            <w:r>
              <w:t>Não</w:t>
            </w:r>
          </w:p>
        </w:tc>
        <w:tc>
          <w:tcPr>
            <w:tcW w:w="1863" w:type="dxa"/>
            <w:shd w:val="clear" w:color="auto" w:fill="auto"/>
          </w:tcPr>
          <w:p w14:paraId="74096B60" w14:textId="77777777" w:rsidR="00BB5AFF" w:rsidRDefault="00BB5AFF" w:rsidP="00383E81">
            <w:pPr>
              <w:pStyle w:val="TF-TEXTOQUADRO"/>
            </w:pPr>
            <w:r>
              <w:t>Não</w:t>
            </w:r>
          </w:p>
        </w:tc>
      </w:tr>
      <w:tr w:rsidR="00BB5AFF" w14:paraId="3B024F06" w14:textId="77777777" w:rsidTr="00383E81">
        <w:trPr>
          <w:trHeight w:val="208"/>
        </w:trPr>
        <w:tc>
          <w:tcPr>
            <w:tcW w:w="3698" w:type="dxa"/>
            <w:shd w:val="clear" w:color="auto" w:fill="auto"/>
          </w:tcPr>
          <w:p w14:paraId="675B3EFB" w14:textId="77777777" w:rsidR="00BB5AFF" w:rsidRDefault="00BB5AFF" w:rsidP="00383E81">
            <w:pPr>
              <w:pStyle w:val="TF-TEXTOQUADRO"/>
            </w:pPr>
            <w:r w:rsidRPr="00233E85">
              <w:t>Simulador</w:t>
            </w:r>
            <w:r>
              <w:t xml:space="preserve"> desenvolvido pelo autor</w:t>
            </w:r>
          </w:p>
        </w:tc>
        <w:tc>
          <w:tcPr>
            <w:tcW w:w="1743" w:type="dxa"/>
            <w:shd w:val="clear" w:color="auto" w:fill="auto"/>
          </w:tcPr>
          <w:p w14:paraId="328C1586" w14:textId="77777777" w:rsidR="00BB5AFF" w:rsidRDefault="00BB5AFF" w:rsidP="00383E81">
            <w:pPr>
              <w:pStyle w:val="TF-TEXTOQUADRO"/>
            </w:pPr>
            <w:r>
              <w:t>Sim</w:t>
            </w:r>
          </w:p>
        </w:tc>
        <w:tc>
          <w:tcPr>
            <w:tcW w:w="1732" w:type="dxa"/>
            <w:shd w:val="clear" w:color="auto" w:fill="auto"/>
          </w:tcPr>
          <w:p w14:paraId="43229690" w14:textId="77777777" w:rsidR="00BB5AFF" w:rsidRDefault="00BB5AFF" w:rsidP="00383E81">
            <w:pPr>
              <w:pStyle w:val="TF-TEXTOQUADRO"/>
            </w:pPr>
            <w:r>
              <w:t>Não</w:t>
            </w:r>
          </w:p>
        </w:tc>
        <w:tc>
          <w:tcPr>
            <w:tcW w:w="1863" w:type="dxa"/>
            <w:shd w:val="clear" w:color="auto" w:fill="auto"/>
          </w:tcPr>
          <w:p w14:paraId="20F6E6D5" w14:textId="77777777" w:rsidR="00BB5AFF" w:rsidRDefault="00BB5AFF" w:rsidP="00383E81">
            <w:pPr>
              <w:pStyle w:val="TF-TEXTOQUADRO"/>
            </w:pPr>
            <w:r>
              <w:t>Sim</w:t>
            </w:r>
          </w:p>
        </w:tc>
      </w:tr>
      <w:tr w:rsidR="00BB5AFF" w14:paraId="25517D17" w14:textId="77777777" w:rsidTr="00383E81">
        <w:trPr>
          <w:trHeight w:val="208"/>
        </w:trPr>
        <w:tc>
          <w:tcPr>
            <w:tcW w:w="3698" w:type="dxa"/>
            <w:shd w:val="clear" w:color="auto" w:fill="auto"/>
          </w:tcPr>
          <w:p w14:paraId="629E6442" w14:textId="77777777" w:rsidR="00BB5AFF" w:rsidRDefault="00BB5AFF" w:rsidP="00383E81">
            <w:pPr>
              <w:pStyle w:val="TF-TEXTOQUADRO"/>
            </w:pPr>
            <w:r w:rsidRPr="0043007A">
              <w:t>Sinalização do mundo</w:t>
            </w:r>
          </w:p>
        </w:tc>
        <w:tc>
          <w:tcPr>
            <w:tcW w:w="1743" w:type="dxa"/>
            <w:shd w:val="clear" w:color="auto" w:fill="auto"/>
          </w:tcPr>
          <w:p w14:paraId="717911F6" w14:textId="77777777" w:rsidR="00BB5AFF" w:rsidRDefault="00BB5AFF" w:rsidP="00383E81">
            <w:pPr>
              <w:pStyle w:val="TF-TEXTOQUADRO"/>
            </w:pPr>
            <w:r w:rsidRPr="0043007A">
              <w:t>Completa</w:t>
            </w:r>
          </w:p>
        </w:tc>
        <w:tc>
          <w:tcPr>
            <w:tcW w:w="1732" w:type="dxa"/>
            <w:shd w:val="clear" w:color="auto" w:fill="auto"/>
          </w:tcPr>
          <w:p w14:paraId="4CB31057" w14:textId="4EA3EAEE" w:rsidR="00BB5AFF" w:rsidRDefault="00A25204" w:rsidP="00383E81">
            <w:pPr>
              <w:pStyle w:val="TF-TEXTOQUADRO"/>
            </w:pPr>
            <w:r>
              <w:t>Capturado na escala</w:t>
            </w:r>
            <w:r w:rsidR="00BB5AFF" w:rsidRPr="0043007A">
              <w:t xml:space="preserve"> 1:1 da rua real</w:t>
            </w:r>
          </w:p>
        </w:tc>
        <w:tc>
          <w:tcPr>
            <w:tcW w:w="1863" w:type="dxa"/>
            <w:shd w:val="clear" w:color="auto" w:fill="auto"/>
          </w:tcPr>
          <w:p w14:paraId="0C86AAC2" w14:textId="77777777" w:rsidR="00BB5AFF" w:rsidRDefault="00BB5AFF" w:rsidP="00383E81">
            <w:pPr>
              <w:pStyle w:val="TF-TEXTOQUADRO"/>
            </w:pPr>
            <w:r w:rsidRPr="0043007A">
              <w:t>Básica, uma placa de pare e uma sinaleira</w:t>
            </w:r>
          </w:p>
        </w:tc>
      </w:tr>
      <w:tr w:rsidR="00BB5AFF" w14:paraId="239A1C77" w14:textId="77777777" w:rsidTr="00383E81">
        <w:trPr>
          <w:trHeight w:val="208"/>
        </w:trPr>
        <w:tc>
          <w:tcPr>
            <w:tcW w:w="3698" w:type="dxa"/>
            <w:shd w:val="clear" w:color="auto" w:fill="auto"/>
          </w:tcPr>
          <w:p w14:paraId="4238A011" w14:textId="77777777" w:rsidR="00BB5AFF" w:rsidRDefault="00BB5AFF" w:rsidP="00383E81">
            <w:pPr>
              <w:pStyle w:val="TF-TEXTOQUADRO"/>
            </w:pPr>
            <w:r w:rsidRPr="0043007A">
              <w:t>Instrumentos utilizados</w:t>
            </w:r>
          </w:p>
        </w:tc>
        <w:tc>
          <w:tcPr>
            <w:tcW w:w="1743" w:type="dxa"/>
            <w:shd w:val="clear" w:color="auto" w:fill="auto"/>
          </w:tcPr>
          <w:p w14:paraId="1161754F" w14:textId="77777777" w:rsidR="00BB5AFF" w:rsidRDefault="00BB5AFF" w:rsidP="00383E81">
            <w:pPr>
              <w:pStyle w:val="TF-TEXTOQUADRO"/>
            </w:pPr>
            <w:r w:rsidRPr="0043007A">
              <w:t>Televisor e controle</w:t>
            </w:r>
          </w:p>
        </w:tc>
        <w:tc>
          <w:tcPr>
            <w:tcW w:w="1732" w:type="dxa"/>
            <w:shd w:val="clear" w:color="auto" w:fill="auto"/>
          </w:tcPr>
          <w:p w14:paraId="62DE15F6" w14:textId="77777777" w:rsidR="00BB5AFF" w:rsidRDefault="00BB5AFF" w:rsidP="00383E81">
            <w:pPr>
              <w:pStyle w:val="TF-TEXTOQUADRO"/>
            </w:pPr>
            <w:r w:rsidRPr="0043007A">
              <w:t>Óculos Rift, base fixa, assento, direção, câmbio e pedais</w:t>
            </w:r>
          </w:p>
        </w:tc>
        <w:tc>
          <w:tcPr>
            <w:tcW w:w="1863" w:type="dxa"/>
            <w:shd w:val="clear" w:color="auto" w:fill="auto"/>
          </w:tcPr>
          <w:p w14:paraId="7CFD7C65" w14:textId="77777777" w:rsidR="00BB5AFF" w:rsidRDefault="00BB5AFF" w:rsidP="00383E81">
            <w:pPr>
              <w:pStyle w:val="TF-TEXTOQUADRO"/>
            </w:pPr>
            <w:r w:rsidRPr="0043007A">
              <w:t>Google Cardboard com um celular Oneplus 7</w:t>
            </w:r>
          </w:p>
        </w:tc>
      </w:tr>
    </w:tbl>
    <w:bookmarkEnd w:id="43"/>
    <w:p w14:paraId="2E8849AC" w14:textId="77777777" w:rsidR="006B0760" w:rsidRDefault="006B0760" w:rsidP="006B0760">
      <w:pPr>
        <w:pStyle w:val="TF-FONTE"/>
      </w:pPr>
      <w:r>
        <w:t>Fonte: elaborado pelo autor.</w:t>
      </w:r>
    </w:p>
    <w:p w14:paraId="58C351F2" w14:textId="77777777" w:rsidR="00BB5AFF" w:rsidRDefault="00BB5AFF" w:rsidP="00BB5AFF">
      <w:pPr>
        <w:pStyle w:val="TF-TEXTO"/>
      </w:pPr>
      <w:r>
        <w:t>Conforme mostra o Quadro 1 a Unity foi utilizada no desenvolvimento dos três projetos e foi escolhida por eles pois possui suporte para a construção de um ambiente virtual e realidade virtual imersiva. A Unity atraiu ao longo dos 19 anos de mercado uma grande loja de assets para compor os projetos e tutoriais por toda a internet. Devido a todas essas facilidades com recursos que ela entrega ao desenvolvedor ela foi a plataforma escolhida para o projeto.</w:t>
      </w:r>
    </w:p>
    <w:p w14:paraId="582B97A4" w14:textId="1B1D7EE0" w:rsidR="00BB5AFF" w:rsidRDefault="00BB5AFF" w:rsidP="00BB5AFF">
      <w:pPr>
        <w:pStyle w:val="TF-TEXTO"/>
      </w:pPr>
      <w:r>
        <w:t>Buzzi (2018) consegue realizar a aplicação de diversas leis de trânsito dentro de um ambiente virtual. Porém, não possui um experiencia em realidade virtual imersiva, uma abordagem que é utilizada pelo Masterton e Wilson (2023) para aumentar o realismo e imersão nas validações do experimento</w:t>
      </w:r>
      <w:r w:rsidR="00383E81">
        <w:t>.</w:t>
      </w:r>
      <w:r>
        <w:t xml:space="preserve"> </w:t>
      </w:r>
      <w:r w:rsidR="00383E81">
        <w:t>U</w:t>
      </w:r>
      <w:r>
        <w:t>m diferencial que o Buzzi(2018) menciona junto a falta de validações com o público-alvo serem grandes pontos para melhoria futura.</w:t>
      </w:r>
    </w:p>
    <w:p w14:paraId="20B58512" w14:textId="21B6A1C7" w:rsidR="00383E81" w:rsidRDefault="00383E81" w:rsidP="00383E81">
      <w:pPr>
        <w:pStyle w:val="TF-TEXTO"/>
      </w:pPr>
      <w:r>
        <w:t xml:space="preserve">A democratização pode ser   vista  noO trabalho de Masterton e Wilson (2023) que usaram um celular da Motorola para desenvolver a suausa experiencia imersiva onde foi usado um filtro de embriaguez que conseguiu resultados que correspondem a respostas em ambientes reais. No Ainda mantendo o lado entusiasta do espectro entusiasta dno setor,  com maiores preços nos equipamentos com maiores preços geram para experiencias mais imersivas, foram usados no trabalho de Andriola (2021) foram  usados para validar com mais efetividade a correspondência dos mundos real x virtual. </w:t>
      </w:r>
    </w:p>
    <w:p w14:paraId="17C3209B" w14:textId="7C0688AF" w:rsidR="00BB5AFF" w:rsidRPr="0031298D" w:rsidRDefault="00383E81" w:rsidP="00383E81">
      <w:pPr>
        <w:pStyle w:val="TF-TEXTO"/>
      </w:pPr>
      <w:r>
        <w:t>Comparando as características dos trabalhos é possível de apontar que nenhum deles consegue ao mesmo tempo juntar a realidade virtual imersiva, com a aplicação de cenário onde são aplicados conceitos de diversas leis de trânsito em um ambiente dinâmico com testes validados pelo público-alvo. A proposta deste O projeto é para juntar os conhecimentos e aplicação de leis em um cenário dinâmico que possui buracos na pista, dificuldades climáticas,  telefoneclimáticas, telefone tocando e filtros de embriaguez.</w:t>
      </w:r>
    </w:p>
    <w:p w14:paraId="40E91FF4" w14:textId="1596FBD0" w:rsidR="00BB5AFF" w:rsidRPr="00BB5AFF" w:rsidRDefault="00BB5AFF" w:rsidP="00BB5AFF"/>
    <w:bookmarkEnd w:id="35"/>
    <w:bookmarkEnd w:id="36"/>
    <w:bookmarkEnd w:id="37"/>
    <w:bookmarkEnd w:id="38"/>
    <w:bookmarkEnd w:id="39"/>
    <w:bookmarkEnd w:id="40"/>
    <w:bookmarkEnd w:id="41"/>
    <w:p w14:paraId="693E553B" w14:textId="77777777" w:rsidR="00451B94" w:rsidRDefault="00451B94" w:rsidP="00E638A0">
      <w:pPr>
        <w:pStyle w:val="Ttulo2"/>
      </w:pPr>
      <w:r>
        <w:t>METODOLOGIA</w:t>
      </w:r>
    </w:p>
    <w:p w14:paraId="5BEA1B2A" w14:textId="01529E5B" w:rsidR="00BB5AFF" w:rsidRPr="007E0D87" w:rsidRDefault="00BB5AFF" w:rsidP="00BB5AFF">
      <w:pPr>
        <w:pStyle w:val="TF-TEXTO"/>
      </w:pPr>
      <w:r w:rsidRPr="007E0D87">
        <w:t>O trabalho será desenvolvido observando as seguintes etapas:</w:t>
      </w:r>
    </w:p>
    <w:p w14:paraId="2368D208" w14:textId="5474F777" w:rsidR="00383E81" w:rsidRDefault="00383E81" w:rsidP="00383E81">
      <w:pPr>
        <w:pStyle w:val="TF-ALNEA"/>
        <w:numPr>
          <w:ilvl w:val="0"/>
          <w:numId w:val="10"/>
        </w:numPr>
      </w:pPr>
      <w:r>
        <w:t>levantamento técnico: buscar conhecimento técnico sobre como criar um mundo virtual interativo em Unity;</w:t>
      </w:r>
    </w:p>
    <w:p w14:paraId="074E3807" w14:textId="77777777" w:rsidR="00383E81" w:rsidRDefault="00383E81" w:rsidP="00383E81">
      <w:pPr>
        <w:pStyle w:val="TF-ALNEA"/>
        <w:numPr>
          <w:ilvl w:val="0"/>
          <w:numId w:val="10"/>
        </w:numPr>
      </w:pPr>
      <w:r>
        <w:t>levantamento de leis: buscar as leis de trânsito que serão aplicadas no jogo para verificação de infrações;</w:t>
      </w:r>
    </w:p>
    <w:p w14:paraId="5EC82415" w14:textId="77777777" w:rsidR="00383E81" w:rsidRDefault="00383E81" w:rsidP="00383E81">
      <w:pPr>
        <w:pStyle w:val="TF-ALNEA"/>
        <w:numPr>
          <w:ilvl w:val="0"/>
          <w:numId w:val="10"/>
        </w:numPr>
      </w:pPr>
      <w:r w:rsidRPr="008862BE">
        <w:t>levantamento de</w:t>
      </w:r>
      <w:r>
        <w:rPr>
          <w:i/>
          <w:iCs/>
        </w:rPr>
        <w:t xml:space="preserve"> </w:t>
      </w:r>
      <w:r w:rsidRPr="000B0C67">
        <w:rPr>
          <w:i/>
          <w:iCs/>
        </w:rPr>
        <w:t>assets</w:t>
      </w:r>
      <w:r>
        <w:t>: buscar assets na loja do Unity para auxiliar nos modelos dos elementos que serão trabalhados dentro do jogo como: pedestres, veículos, prédios e sinalização;</w:t>
      </w:r>
    </w:p>
    <w:p w14:paraId="3F1D14AB" w14:textId="77777777" w:rsidR="00383E81" w:rsidRDefault="00383E81" w:rsidP="00383E81">
      <w:pPr>
        <w:pStyle w:val="TF-ALNEA"/>
        <w:numPr>
          <w:ilvl w:val="0"/>
          <w:numId w:val="10"/>
        </w:numPr>
      </w:pPr>
      <w:r>
        <w:t>especificação: elaborar um diagrama com casos de uso do jogo;</w:t>
      </w:r>
    </w:p>
    <w:p w14:paraId="59AEB232" w14:textId="77777777" w:rsidR="00383E81" w:rsidRPr="00424AD5" w:rsidRDefault="00383E81" w:rsidP="00383E81">
      <w:pPr>
        <w:pStyle w:val="TF-ALNEA"/>
        <w:numPr>
          <w:ilvl w:val="0"/>
          <w:numId w:val="10"/>
        </w:numPr>
      </w:pPr>
      <w:r>
        <w:t xml:space="preserve">modelagem 3D do cenário: criar a cidade em que o jogo inteiro se passará, criando ruas, prédios e </w:t>
      </w:r>
      <w:r>
        <w:lastRenderedPageBreak/>
        <w:t>pontos de interesse no mapa, como posto de gasolina, mecânica, lanchonete e a sua casa</w:t>
      </w:r>
      <w:r w:rsidRPr="00424AD5">
        <w:t>;</w:t>
      </w:r>
    </w:p>
    <w:p w14:paraId="1DF70C58" w14:textId="77777777" w:rsidR="00383E81" w:rsidRPr="00424AD5" w:rsidRDefault="00383E81" w:rsidP="00383E81">
      <w:pPr>
        <w:pStyle w:val="TF-ALNEA"/>
      </w:pPr>
      <w:r>
        <w:t>desenvolvimento: desenvolver o jogo juntando os conhecimentos técnicos obtidos e aplicando o conhecimento em leis no mundo virtual imersivo utilizando o software da Unity com a linguagem de programação C#</w:t>
      </w:r>
      <w:r w:rsidRPr="00424AD5">
        <w:t>;</w:t>
      </w:r>
    </w:p>
    <w:p w14:paraId="29A16031" w14:textId="77777777" w:rsidR="00383E81" w:rsidRDefault="00383E81" w:rsidP="00383E81">
      <w:pPr>
        <w:pStyle w:val="TF-ALNEA"/>
      </w:pPr>
      <w:r>
        <w:t>teste</w:t>
      </w:r>
      <w:r w:rsidRPr="00424AD5">
        <w:t xml:space="preserve">: </w:t>
      </w:r>
      <w:r>
        <w:t>testar se as regras definidas estão sendo a aplicadas da maneira como a lei prevê e validar consistência do jogo;</w:t>
      </w:r>
    </w:p>
    <w:p w14:paraId="1951C4BB" w14:textId="1D195470" w:rsidR="00451B94" w:rsidRPr="00424AD5" w:rsidRDefault="00383E81" w:rsidP="0073527B">
      <w:pPr>
        <w:pStyle w:val="TF-ALNEA"/>
      </w:pPr>
      <w:r>
        <w:t>validação: validar com o público-alvo se as leis empregadas estão sendo percebidas no jogo.</w:t>
      </w:r>
    </w:p>
    <w:p w14:paraId="7D9EEAE5" w14:textId="77777777" w:rsidR="00A307C7" w:rsidRPr="007A1883" w:rsidRDefault="0037046F" w:rsidP="00424AD5">
      <w:pPr>
        <w:pStyle w:val="Ttulo1"/>
      </w:pPr>
      <w:r>
        <w:t>REVISÃO BIBLIOGRÁFICA</w:t>
      </w:r>
    </w:p>
    <w:p w14:paraId="63134788" w14:textId="2A31B8C9" w:rsidR="00383E81" w:rsidRDefault="00383E81" w:rsidP="00383E81">
      <w:pPr>
        <w:pStyle w:val="TF-TEXTO"/>
      </w:pPr>
      <w:r>
        <w:t>Nesta seção é descrito de maneira sucinta os assuntos que fundamentam o estudo a ser realizado: trânsito e realidade virtual imersiva.</w:t>
      </w:r>
    </w:p>
    <w:p w14:paraId="75AC21F7" w14:textId="77777777" w:rsidR="00383E81" w:rsidRDefault="00383E81" w:rsidP="00383E81">
      <w:pPr>
        <w:pStyle w:val="TF-TEXTO"/>
      </w:pPr>
      <w:r>
        <w:t xml:space="preserve">Os dados da DataSUS (Ministério da Saúde) indicam que os óbitos aumentaram 2% no país de 2019 para 2020 e as penalidades por embriagues aumentaram quase 120%. Vale lembrar que 2020 foi um ano com pandemia onde pessoas ficaram em casa. Foi verificado também que os óbitos nos domingos e sábados entre o mês de janeiro e fevereiro nos anos de 2021 e 2022, e os dados mostraram que o houve um aumento de 13% de óbitos nesse período. Todos esses dados apontam para como a preocupação com o trânsito deve ser tratada com seriedade. </w:t>
      </w:r>
    </w:p>
    <w:p w14:paraId="67A000B5" w14:textId="77777777" w:rsidR="00383E81" w:rsidRDefault="00383E81" w:rsidP="00383E81">
      <w:pPr>
        <w:pStyle w:val="TF-TEXTO"/>
      </w:pPr>
      <w:r>
        <w:t>Como mostra a Figura 4 a frota de carros apenas cresce ano após ano e não demonstra sinais de decadência. Foi levantado pelo OMS (2020) e OPAS (2020) que países de baixa e média renda precisam se preocupar mais com esses índices pois são os mais afetados. Aspectos como infraestrutura deficitária, veículos inseguros, educação sobre o trânsito ruim, segundo eles são determinantes para o grande aumento dos acidentes. Há também o uso do álcool na direção e o excesso de velocidade nas vias, segundo o OPAS (2023) cerca de 27% dos casos de morte em acidentes em 2016 são atribuídos ao uso de álcool.</w:t>
      </w:r>
    </w:p>
    <w:p w14:paraId="004802E3" w14:textId="77777777" w:rsidR="00383E81" w:rsidRDefault="00383E81" w:rsidP="00383E81">
      <w:pPr>
        <w:pStyle w:val="TF-LEGENDA"/>
      </w:pPr>
      <w:r>
        <w:t>Figura 4 – Gráfico sobre o aumento da frota de carros</w:t>
      </w:r>
    </w:p>
    <w:p w14:paraId="65A37DDA" w14:textId="77777777" w:rsidR="00383E81" w:rsidRDefault="00383E81" w:rsidP="00383E81">
      <w:pPr>
        <w:pStyle w:val="TF-FIGURA"/>
      </w:pPr>
      <w:r>
        <w:rPr>
          <w:noProof/>
        </w:rPr>
        <w:drawing>
          <wp:inline distT="0" distB="0" distL="0" distR="0" wp14:anchorId="10E7222D" wp14:editId="3215DD02">
            <wp:extent cx="4787900" cy="2061017"/>
            <wp:effectExtent l="0" t="0" r="0" b="0"/>
            <wp:docPr id="2137604733" name="Imagem 1" descr="Tela preta com letras brancas e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04733" name="Imagem 1" descr="Tela preta com letras brancas em fundo pre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486" cy="2065574"/>
                    </a:xfrm>
                    <a:prstGeom prst="rect">
                      <a:avLst/>
                    </a:prstGeom>
                    <a:noFill/>
                    <a:ln>
                      <a:noFill/>
                    </a:ln>
                  </pic:spPr>
                </pic:pic>
              </a:graphicData>
            </a:graphic>
          </wp:inline>
        </w:drawing>
      </w:r>
    </w:p>
    <w:p w14:paraId="4C2007A9" w14:textId="77777777" w:rsidR="00383E81" w:rsidRDefault="00383E81" w:rsidP="00383E81">
      <w:pPr>
        <w:pStyle w:val="TF-FONTE"/>
      </w:pPr>
      <w:r>
        <w:t>Fonte: IBGE (2022)</w:t>
      </w:r>
    </w:p>
    <w:p w14:paraId="03D2C31A" w14:textId="77777777" w:rsidR="00383E81" w:rsidRDefault="00383E81" w:rsidP="00383E81">
      <w:pPr>
        <w:pStyle w:val="TF-TEXTO"/>
      </w:pPr>
      <w:r>
        <w:t xml:space="preserve">A realidade virtual é um ambiente onde se pode errar sem as consequências físicas reais da ação, podendo abrigar verdadeiras experiencias caixas de areia para o aprendizado irrestrito. Jogos são um exemplo de aplicação para a realidade virtual com uma dessas experiencias. Os jogos já tiveram seu potencial validado a muito tempo pelos pedagogos como destaca </w:t>
      </w:r>
      <w:r w:rsidRPr="00EA61E1">
        <w:t xml:space="preserve">Kopfler </w:t>
      </w:r>
      <w:r w:rsidRPr="001360B8">
        <w:rPr>
          <w:i/>
          <w:iCs/>
        </w:rPr>
        <w:t>et al</w:t>
      </w:r>
      <w:r w:rsidRPr="00EA61E1">
        <w:t>. (2008, apud ABREU, 2012)</w:t>
      </w:r>
      <w:r>
        <w:t xml:space="preserve"> “os jogadores exibem, regularmente, elementos como persistência, assumem riscos, atenção a detalhes, assim como a habilidade de se resolver problemas. Elementos esses que se acredita serem ideais se demonstrados regularmente no ambiente escolar.”.</w:t>
      </w:r>
    </w:p>
    <w:p w14:paraId="479374B7" w14:textId="77777777" w:rsidR="00383E81" w:rsidRDefault="00383E81" w:rsidP="00383E81">
      <w:pPr>
        <w:pStyle w:val="TF-TEXTO"/>
      </w:pPr>
      <w:r>
        <w:t>Essa capacidade da tecnologia pode ser explorada ainda mais em um ambiente de realidade virtual imersivo, onde além da visão em um televisor plano e interações básicas é possível ser transportado com ainda mais intensidade com o uso de óculos de realidade virtual e atuadores para o ambiente virtual. Devido a diversos avanços nas GPUs (Graphics Processing Unit) o processamento para essas aplicações foi viabilizado podendo estar diretamente nos óculos de realidade virtual. Tornando possível a existência de dispositivos conhecidos como All in One como o Oculos Meta Quest 1, 2 e 3. Estes dispositivos possuem todo o hardware necessário para a experiencia imersiva funcionar em um dispositivo, bateria, telas, sensores, GPU e CPU (Central Processing Unit).</w:t>
      </w:r>
    </w:p>
    <w:p w14:paraId="26F3BEC9" w14:textId="1608F23F" w:rsidR="000B12B2" w:rsidRDefault="00383E81" w:rsidP="00383E81">
      <w:pPr>
        <w:pStyle w:val="TF-TEXTO"/>
      </w:pPr>
      <w:r>
        <w:t>O que diferencia todo esse equipamento de uma interação teclado/mouse e monitor é a imersão que a interação causa. A imersão é percebida através de diversas variáveis, sendo a presença a mais destacada entre elas. Uma definição é que “</w:t>
      </w:r>
      <w:r w:rsidRPr="00C436C0">
        <w:t>a percepção psicológica que o usuário tem de estar no ambiente virtual</w:t>
      </w:r>
      <w:r>
        <w:t>”</w:t>
      </w:r>
      <w:r w:rsidRPr="00C436C0">
        <w:t xml:space="preserve"> (Slater; Wilbur 1997)</w:t>
      </w:r>
      <w:r>
        <w:t>. Ela é quem causa toda a confusão cerebral em que o usuário age como se estivesse no mundo real porque naquele momento para ele, aquele é o mundo real</w:t>
      </w:r>
      <w:r w:rsidR="00243F64" w:rsidRPr="00F3649F">
        <w:t>.</w:t>
      </w:r>
    </w:p>
    <w:p w14:paraId="6FEAE5C1" w14:textId="77777777" w:rsidR="00451B94" w:rsidRDefault="00451B94" w:rsidP="00F83A19">
      <w:pPr>
        <w:pStyle w:val="TF-refernciasbibliogrficasTTULO"/>
      </w:pPr>
      <w:bookmarkStart w:id="44" w:name="_Toc351015602"/>
      <w:bookmarkEnd w:id="28"/>
      <w:bookmarkEnd w:id="29"/>
      <w:bookmarkEnd w:id="30"/>
      <w:bookmarkEnd w:id="31"/>
      <w:bookmarkEnd w:id="32"/>
      <w:bookmarkEnd w:id="33"/>
      <w:bookmarkEnd w:id="34"/>
      <w:r>
        <w:lastRenderedPageBreak/>
        <w:t>Referências</w:t>
      </w:r>
      <w:bookmarkEnd w:id="44"/>
    </w:p>
    <w:p w14:paraId="1CAAF49A" w14:textId="77777777" w:rsidR="001029B2" w:rsidRPr="001029B2" w:rsidRDefault="001029B2" w:rsidP="001029B2">
      <w:pPr>
        <w:pStyle w:val="TF-REFERNCIASITEM0"/>
      </w:pPr>
      <w:r w:rsidRPr="001029B2">
        <w:t xml:space="preserve">ABREU, </w:t>
      </w:r>
      <w:r w:rsidRPr="001029B2">
        <w:rPr>
          <w:b/>
          <w:bCs/>
        </w:rPr>
        <w:t>Games e educação: potência de aprendizagem em nativos digitais</w:t>
      </w:r>
      <w:r w:rsidRPr="001029B2">
        <w:t>. 2012. Disponível em: https://repositorio.ufjf.br/jspui/handle/ufjf/1750. Acesso em: 18 abr. 2024.</w:t>
      </w:r>
    </w:p>
    <w:p w14:paraId="65766FFD" w14:textId="77777777" w:rsidR="001029B2" w:rsidRPr="001029B2" w:rsidRDefault="001029B2" w:rsidP="001029B2">
      <w:pPr>
        <w:pStyle w:val="TF-REFERNCIASITEM0"/>
      </w:pPr>
      <w:r w:rsidRPr="001029B2">
        <w:t xml:space="preserve">ANDRIOLA, </w:t>
      </w:r>
      <w:r w:rsidRPr="001029B2">
        <w:rPr>
          <w:b/>
          <w:bCs/>
        </w:rPr>
        <w:t>ANÁLISE DA VALIDADE COMPORTAMENTAL DE UM SIMULADOR DE DIREÇÃO IMERSIVO</w:t>
      </w:r>
      <w:r w:rsidRPr="001029B2">
        <w:t>. 2021. Disponível em: https://lume.ufrgs.br/bitstream/handle/10183/221718/001125953.pdf?sequence=1&amp;isAllowed=y. Acesso em: 3 abr. 2024.</w:t>
      </w:r>
    </w:p>
    <w:p w14:paraId="0BB33805" w14:textId="77777777" w:rsidR="001029B2" w:rsidRDefault="001029B2" w:rsidP="001029B2">
      <w:pPr>
        <w:pStyle w:val="TF-REFERNCIASITEM0"/>
      </w:pPr>
      <w:r w:rsidRPr="001029B2">
        <w:t xml:space="preserve">CARBONE, </w:t>
      </w:r>
      <w:r w:rsidRPr="001029B2">
        <w:rPr>
          <w:b/>
          <w:bCs/>
        </w:rPr>
        <w:t>Meta Quest 2 VR tem queda de preço significativa nos EUA</w:t>
      </w:r>
      <w:r w:rsidRPr="001029B2">
        <w:t xml:space="preserve">. Adrenaline. 2023. Disponível em: https://www.adrenaline.com.br/games/queda-preco-meta-quest-estados-unidos/. Acesso em: 8 maio 2024. </w:t>
      </w:r>
    </w:p>
    <w:p w14:paraId="361CF14F" w14:textId="4DD47893" w:rsidR="00C04A64" w:rsidRDefault="00C04A64" w:rsidP="001029B2">
      <w:pPr>
        <w:pStyle w:val="TF-REFERNCIASITEM0"/>
      </w:pPr>
      <w:r w:rsidRPr="00C04A64">
        <w:t>G</w:t>
      </w:r>
      <w:r>
        <w:t>ERVASIO;</w:t>
      </w:r>
      <w:r w:rsidRPr="00C04A64">
        <w:t xml:space="preserve"> A</w:t>
      </w:r>
      <w:r>
        <w:t>LVEZ;</w:t>
      </w:r>
      <w:r w:rsidRPr="00C04A64">
        <w:t xml:space="preserve"> T</w:t>
      </w:r>
      <w:r>
        <w:t xml:space="preserve">OMANIK, </w:t>
      </w:r>
      <w:r w:rsidRPr="00C04A64">
        <w:rPr>
          <w:b/>
          <w:bCs/>
        </w:rPr>
        <w:t>Realidade virtual aplicada ao ensino de direção</w:t>
      </w:r>
      <w:r w:rsidRPr="00C04A64">
        <w:rPr>
          <w:b/>
          <w:bCs/>
        </w:rPr>
        <w:t>.</w:t>
      </w:r>
      <w:r>
        <w:t xml:space="preserve"> 2021. Disponível em: </w:t>
      </w:r>
      <w:r w:rsidRPr="00C04A64">
        <w:t>https://repositorio.maua.br/handle/MAUA/270</w:t>
      </w:r>
      <w:r>
        <w:t>. Acesso em: 1</w:t>
      </w:r>
      <w:r w:rsidR="00F2021C">
        <w:t>3</w:t>
      </w:r>
      <w:r>
        <w:t xml:space="preserve"> set. 2024.</w:t>
      </w:r>
    </w:p>
    <w:p w14:paraId="6E507CA8" w14:textId="201C2AFC" w:rsidR="00593CEF" w:rsidRDefault="00593CEF" w:rsidP="001029B2">
      <w:pPr>
        <w:pStyle w:val="TF-REFERNCIASITEM0"/>
      </w:pPr>
      <w:r>
        <w:t xml:space="preserve">GÓES et al, </w:t>
      </w:r>
      <w:r w:rsidRPr="00593CEF">
        <w:rPr>
          <w:b/>
          <w:bCs/>
        </w:rPr>
        <w:t>O uso educativo da gamificação do Trânsito: uma análise de jogos de Trânsito disponíveis na plataforma Play Store</w:t>
      </w:r>
      <w:r w:rsidRPr="00593CEF">
        <w:rPr>
          <w:b/>
          <w:bCs/>
        </w:rPr>
        <w:t>.</w:t>
      </w:r>
      <w:r>
        <w:t xml:space="preserve"> 2021. Disponível em: </w:t>
      </w:r>
      <w:r w:rsidRPr="00593CEF">
        <w:t>https://editora.univassouras.edu.br/index.php/RM/article/view/2507</w:t>
      </w:r>
      <w:r>
        <w:t>. Acesso em: 14 set. 2024.</w:t>
      </w:r>
    </w:p>
    <w:p w14:paraId="6940C9E5" w14:textId="7E15E822" w:rsidR="00F2021C" w:rsidRPr="001029B2" w:rsidRDefault="00F2021C" w:rsidP="001029B2">
      <w:pPr>
        <w:pStyle w:val="TF-REFERNCIASITEM0"/>
      </w:pPr>
      <w:r w:rsidRPr="00F2021C">
        <w:t>G</w:t>
      </w:r>
      <w:r>
        <w:t xml:space="preserve">UIMARÃES; MARTINS, </w:t>
      </w:r>
      <w:r w:rsidRPr="00F2021C">
        <w:rPr>
          <w:b/>
          <w:bCs/>
        </w:rPr>
        <w:t>Desafios a serem superados para o uso de Realidade Virtual e Aumentada no cotidiano do ensino</w:t>
      </w:r>
      <w:r w:rsidRPr="00F2021C">
        <w:rPr>
          <w:b/>
          <w:bCs/>
        </w:rPr>
        <w:t>.</w:t>
      </w:r>
      <w:r>
        <w:t xml:space="preserve"> 2014. Disponível em: </w:t>
      </w:r>
      <w:r w:rsidRPr="00F2021C">
        <w:t>https://www.seer.uscs.edu.br/index.php/revista_informatica_aplicada/article/view/2744</w:t>
      </w:r>
      <w:r>
        <w:t>. Acesso em: 14 set. 2024.</w:t>
      </w:r>
    </w:p>
    <w:p w14:paraId="7578DC00" w14:textId="77777777" w:rsidR="001029B2" w:rsidRPr="001029B2" w:rsidRDefault="001029B2" w:rsidP="001029B2">
      <w:pPr>
        <w:pStyle w:val="TF-REFERNCIASITEM0"/>
      </w:pPr>
      <w:r w:rsidRPr="001029B2">
        <w:t xml:space="preserve">HOUNSELL; TORI, </w:t>
      </w:r>
      <w:r w:rsidRPr="001029B2">
        <w:rPr>
          <w:b/>
          <w:bCs/>
        </w:rPr>
        <w:t>Introdução a Realidade Virtual e Aumentada</w:t>
      </w:r>
      <w:r w:rsidRPr="001029B2">
        <w:t>. 2020. Disponível em:  https://sol.sbc.org.br/livros/index.php/sbc/catalog/view/66/291/540. Acesso em: 23 abr. 2024.</w:t>
      </w:r>
    </w:p>
    <w:p w14:paraId="389CD114" w14:textId="77777777" w:rsidR="001029B2" w:rsidRPr="001029B2" w:rsidRDefault="001029B2" w:rsidP="001029B2">
      <w:pPr>
        <w:pStyle w:val="TF-REFERNCIASITEM0"/>
        <w:rPr>
          <w:lang w:val="en-US"/>
        </w:rPr>
      </w:pPr>
      <w:r w:rsidRPr="001029B2">
        <w:t xml:space="preserve">IBGE, </w:t>
      </w:r>
      <w:r w:rsidRPr="001029B2">
        <w:rPr>
          <w:b/>
          <w:bCs/>
        </w:rPr>
        <w:t>Frota de veículos</w:t>
      </w:r>
      <w:r w:rsidRPr="001029B2">
        <w:t xml:space="preserve">. Disponível em: https://cidades.ibge.gov.br/brasil/pesquisa/22/28120?tipo=grafico. </w:t>
      </w:r>
      <w:r w:rsidRPr="001029B2">
        <w:rPr>
          <w:lang w:val="en-US"/>
        </w:rPr>
        <w:t>Acesso em: 23 abr. 2024.</w:t>
      </w:r>
    </w:p>
    <w:p w14:paraId="730DC773" w14:textId="77777777" w:rsidR="001029B2" w:rsidRDefault="001029B2" w:rsidP="001029B2">
      <w:pPr>
        <w:pStyle w:val="TF-REFERNCIASITEM0"/>
      </w:pPr>
      <w:r w:rsidRPr="001029B2">
        <w:rPr>
          <w:lang w:val="en-US"/>
        </w:rPr>
        <w:t xml:space="preserve">MASTERTON; WILSON, </w:t>
      </w:r>
      <w:r w:rsidRPr="001029B2">
        <w:rPr>
          <w:b/>
          <w:bCs/>
          <w:lang w:val="en-US"/>
        </w:rPr>
        <w:t>A case study of a virtual reality</w:t>
      </w:r>
      <w:r w:rsidRPr="001029B2">
        <w:rPr>
          <w:b/>
          <w:bCs/>
          <w:lang w:val="en-US"/>
        </w:rPr>
        <w:noBreakHyphen/>
        <w:t>based drink driving educational tool</w:t>
      </w:r>
      <w:r w:rsidRPr="001029B2">
        <w:rPr>
          <w:lang w:val="en-US"/>
        </w:rPr>
        <w:t xml:space="preserve">. </w:t>
      </w:r>
      <w:r w:rsidRPr="001029B2">
        <w:t>2023. Disponível em: https://link.springer.com/article/10.1007/s11042-023-17658-y. Acesso em: 3 abr. 2024.</w:t>
      </w:r>
    </w:p>
    <w:p w14:paraId="75B88A56" w14:textId="22B7C689" w:rsidR="00C04A64" w:rsidRDefault="00C04A64" w:rsidP="00C04A64">
      <w:pPr>
        <w:pStyle w:val="TF-REFERNCIASITEM0"/>
      </w:pPr>
      <w:r w:rsidRPr="00C04A64">
        <w:t xml:space="preserve">MATHEUS et al, </w:t>
      </w:r>
      <w:r w:rsidRPr="00C04A64">
        <w:rPr>
          <w:b/>
          <w:bCs/>
        </w:rPr>
        <w:t>REALIDADE VIRTUAL PARA MEDO DE DIRIGIR: COGNIÇÕES E SENSO DE</w:t>
      </w:r>
      <w:r w:rsidRPr="00C04A64">
        <w:rPr>
          <w:b/>
          <w:bCs/>
        </w:rPr>
        <w:t xml:space="preserve"> </w:t>
      </w:r>
      <w:r w:rsidRPr="00C04A64">
        <w:rPr>
          <w:b/>
          <w:bCs/>
        </w:rPr>
        <w:t>AUTOEFICÁCIA</w:t>
      </w:r>
      <w:r w:rsidRPr="00C04A64">
        <w:t xml:space="preserve">. </w:t>
      </w:r>
      <w:r w:rsidRPr="00C04A64">
        <w:rPr>
          <w:lang w:val="en-US"/>
        </w:rPr>
        <w:t xml:space="preserve">2022. </w:t>
      </w:r>
      <w:r w:rsidRPr="00F2021C">
        <w:t xml:space="preserve">Disponível em: </w:t>
      </w:r>
      <w:r w:rsidR="00F2021C" w:rsidRPr="00F2021C">
        <w:t>https://www.researchgate.net/profile/Antonio-Nardi/publication/361653128_VIRTUAL_REALITY_FOR_DRIVING_PHOBIA_COGNITIONS_AND_SELF-EFFICACY/links/62c04a4e0bf6950edea53612/Virtual-reality-for-driving-phobia-cognitions-and-self-efficacy.pdf?origin=journalDetail&amp;_tp=eyJwYWdlIjoiam91cm5hbERldGFpbCJ9</w:t>
      </w:r>
      <w:r w:rsidR="00F2021C">
        <w:t>. Acesso em: 13 set. 2024.</w:t>
      </w:r>
    </w:p>
    <w:p w14:paraId="535C73A2" w14:textId="2CEA2DD2" w:rsidR="00593CEF" w:rsidRPr="00593CEF" w:rsidRDefault="00593CEF" w:rsidP="00C04A64">
      <w:pPr>
        <w:pStyle w:val="TF-REFERNCIASITEM0"/>
      </w:pPr>
      <w:r>
        <w:t xml:space="preserve">MOREIRA, </w:t>
      </w:r>
      <w:r w:rsidRPr="00593CEF">
        <w:rPr>
          <w:b/>
          <w:bCs/>
        </w:rPr>
        <w:t>O virtual como ideia em trânsito e o nomadismo digital pedagógico como atitude docente</w:t>
      </w:r>
      <w:r>
        <w:t xml:space="preserve">. 2017. Disponível em: </w:t>
      </w:r>
      <w:r w:rsidRPr="00593CEF">
        <w:t>https://periodicos.fclar.unesp.br/rpge/article/view/10039</w:t>
      </w:r>
      <w:r>
        <w:t xml:space="preserve">. </w:t>
      </w:r>
      <w:r w:rsidRPr="00593CEF">
        <w:t>Acesso em: 17 set. 2024.</w:t>
      </w:r>
    </w:p>
    <w:p w14:paraId="72A98926" w14:textId="77777777" w:rsidR="001029B2" w:rsidRDefault="001029B2" w:rsidP="001029B2">
      <w:pPr>
        <w:pStyle w:val="TF-REFERNCIASITEM0"/>
      </w:pPr>
      <w:r w:rsidRPr="001029B2">
        <w:rPr>
          <w:lang w:val="en-US"/>
        </w:rPr>
        <w:t xml:space="preserve">MILAGRAM et al, </w:t>
      </w:r>
      <w:r w:rsidRPr="001029B2">
        <w:rPr>
          <w:b/>
          <w:bCs/>
          <w:lang w:val="en-US"/>
        </w:rPr>
        <w:t>Augmented Reality: A class of displays on the reality-virtuality continuum</w:t>
      </w:r>
      <w:r w:rsidRPr="001029B2">
        <w:rPr>
          <w:lang w:val="en-US"/>
        </w:rPr>
        <w:t xml:space="preserve">. </w:t>
      </w:r>
      <w:r w:rsidRPr="001029B2">
        <w:t>1994. Disponível em: https://www.researchgate.net/publication/228537162_Augmented_reality_A_class_of_displays_on_the_reality-virtuality_continuum. Acesso em: 23 abr. 2024.</w:t>
      </w:r>
    </w:p>
    <w:p w14:paraId="65E7E080" w14:textId="5B8B56BA" w:rsidR="00F2021C" w:rsidRPr="001029B2" w:rsidRDefault="00F2021C" w:rsidP="001029B2">
      <w:pPr>
        <w:pStyle w:val="TF-REFERNCIASITEM0"/>
      </w:pPr>
      <w:r>
        <w:t xml:space="preserve">OLIVEIRA; </w:t>
      </w:r>
      <w:r w:rsidRPr="00F2021C">
        <w:rPr>
          <w:b/>
          <w:bCs/>
        </w:rPr>
        <w:t>Estudo de caso: treinamento com realidade virtual para motoristas no segmento de transporte rodoviário de passageiros em Minas Gerais realizado na Viação BHZMG</w:t>
      </w:r>
      <w:r w:rsidRPr="00F2021C">
        <w:rPr>
          <w:b/>
          <w:bCs/>
        </w:rPr>
        <w:t>.</w:t>
      </w:r>
      <w:r>
        <w:t xml:space="preserve"> 2018. Disponível em: </w:t>
      </w:r>
      <w:r w:rsidRPr="00593CEF">
        <w:t>https://repositorio.itl.org.br/jspui/handle/123456789/73</w:t>
      </w:r>
      <w:r>
        <w:t xml:space="preserve">. Acesso em: </w:t>
      </w:r>
      <w:r w:rsidR="00593CEF">
        <w:t>14 set. 2024.</w:t>
      </w:r>
    </w:p>
    <w:p w14:paraId="6CFF791A" w14:textId="77777777" w:rsidR="001029B2" w:rsidRPr="001029B2" w:rsidRDefault="001029B2" w:rsidP="001029B2">
      <w:pPr>
        <w:pStyle w:val="TF-REFERNCIASITEM0"/>
      </w:pPr>
      <w:r w:rsidRPr="001029B2">
        <w:t>OMS; ONU,</w:t>
      </w:r>
      <w:r w:rsidRPr="001029B2">
        <w:rPr>
          <w:b/>
          <w:bCs/>
        </w:rPr>
        <w:t xml:space="preserve"> PLANO GLOBAL, DÉCADA DE AÇÃO PELA SEGURANÇA NO TRÂNSITO 2021-2030</w:t>
      </w:r>
      <w:r w:rsidRPr="001029B2">
        <w:t>. [2020]. Disponível em: https://cdn.who.int/media/docs/default-source/documents/health-topics/road-traffic-injuries/global-plan-for-the-doa-of-road-safety-2021-2030-pt.pdf?sfvrsn=65cf34c8_35&amp;download=true. Acesso em: 23 abr. 2024.</w:t>
      </w:r>
    </w:p>
    <w:p w14:paraId="1FD5D5DB" w14:textId="77777777" w:rsidR="001029B2" w:rsidRPr="001029B2" w:rsidRDefault="001029B2" w:rsidP="001029B2">
      <w:pPr>
        <w:pStyle w:val="TF-REFERNCIASITEM0"/>
      </w:pPr>
      <w:r w:rsidRPr="001029B2">
        <w:t xml:space="preserve">ONSV, </w:t>
      </w:r>
      <w:r w:rsidRPr="001029B2">
        <w:rPr>
          <w:b/>
          <w:bCs/>
        </w:rPr>
        <w:t>Relatório 2022</w:t>
      </w:r>
      <w:r w:rsidRPr="001029B2">
        <w:t>. 2022. https://www.onsv.org.br/source/files/originals/Relatorio_ONSV_2022_25.7_internet-089959.pdf. Acesso em: 16 mar. 2024.</w:t>
      </w:r>
    </w:p>
    <w:p w14:paraId="6979EC53" w14:textId="77777777" w:rsidR="001029B2" w:rsidRPr="001029B2" w:rsidRDefault="001029B2" w:rsidP="001029B2">
      <w:pPr>
        <w:pStyle w:val="TF-REFERNCIASITEM0"/>
      </w:pPr>
      <w:r w:rsidRPr="001029B2">
        <w:t>OPAS, MEDIDAS CONTRA A DIREÇÃO SOB INFLUÊNCIA DO ÁLCOOL: POR QUE ELAS SÃO IMPORTANTES?. 2022. Disponível em: https://iris.paho.org/bitstream/handle/10665.2/56846/OPASNMHMH220038_por.pdf?sequence=1&amp;isAllowed=y. Acesso em: 23 abr. 2024.</w:t>
      </w:r>
    </w:p>
    <w:p w14:paraId="056C2E15" w14:textId="77777777" w:rsidR="001029B2" w:rsidRPr="001029B2" w:rsidRDefault="001029B2" w:rsidP="001029B2">
      <w:pPr>
        <w:pStyle w:val="TF-REFERNCIASITEM0"/>
      </w:pPr>
      <w:r w:rsidRPr="001029B2">
        <w:t>OPAS,</w:t>
      </w:r>
      <w:r w:rsidRPr="001029B2">
        <w:rPr>
          <w:b/>
          <w:bCs/>
        </w:rPr>
        <w:t xml:space="preserve"> Segurança no trânsito</w:t>
      </w:r>
      <w:r w:rsidRPr="001029B2">
        <w:t>. [2020]. Disponível em: https://www.paho.org/pt/topicos/seguranca-no-transito. Acesso em: 16 mar. 2024.</w:t>
      </w:r>
    </w:p>
    <w:p w14:paraId="22308DC2" w14:textId="77777777" w:rsidR="001029B2" w:rsidRPr="001029B2" w:rsidRDefault="001029B2" w:rsidP="001029B2">
      <w:pPr>
        <w:pStyle w:val="TF-REFERNCIASITEM0"/>
      </w:pPr>
      <w:r w:rsidRPr="001029B2">
        <w:t>LIMA, Review Meta Oculus Quest 2 | Conheça o headset VR mais popular do mercado. Canaltech. 2022. Disponível em: https://canaltech.com.br/outros-acessorios/analise/review-meta-oculus-quest-2-conheca-o-headset-vr-mais-popular-do-mercado/. Acesso em: 8 maio 2024.</w:t>
      </w:r>
    </w:p>
    <w:p w14:paraId="3BBB12CF" w14:textId="77777777" w:rsidR="001029B2" w:rsidRDefault="001029B2" w:rsidP="001029B2">
      <w:pPr>
        <w:pStyle w:val="TF-REFERNCIASITEM0"/>
      </w:pPr>
      <w:r w:rsidRPr="001029B2">
        <w:t xml:space="preserve">RIBAS, </w:t>
      </w:r>
      <w:r w:rsidRPr="001029B2">
        <w:rPr>
          <w:b/>
          <w:bCs/>
        </w:rPr>
        <w:t>Mudança no Unity pode impactar todo o mercado de games; entenda</w:t>
      </w:r>
      <w:r w:rsidRPr="001029B2">
        <w:t>. Folha de S. Paulo. 2023. Disponível em: https://www1.folha.uol.com.br/tec/2023/09/mudanca-no-unity-pode-impactar-todo-o-mercado-de-games-entenda.shtml. Acesso em: 23 abr. 2024.</w:t>
      </w:r>
    </w:p>
    <w:p w14:paraId="5AE4FADB" w14:textId="1D46CC40" w:rsidR="00F2021C" w:rsidRPr="001029B2" w:rsidRDefault="00F2021C" w:rsidP="001029B2">
      <w:pPr>
        <w:pStyle w:val="TF-REFERNCIASITEM0"/>
      </w:pPr>
      <w:r w:rsidRPr="00F2021C">
        <w:t>SILVA</w:t>
      </w:r>
      <w:r>
        <w:t xml:space="preserve"> </w:t>
      </w:r>
      <w:r w:rsidRPr="00F2021C">
        <w:rPr>
          <w:i/>
          <w:iCs/>
        </w:rPr>
        <w:t>et al</w:t>
      </w:r>
      <w:r w:rsidRPr="00F2021C">
        <w:t xml:space="preserve">. </w:t>
      </w:r>
      <w:r w:rsidRPr="00F2021C">
        <w:rPr>
          <w:b/>
          <w:bCs/>
        </w:rPr>
        <w:t>MULTIMÍDIA E JOGOS PARA SENSIBILIZAR CRIANÇAS E CAPACITAR AGENTES DE EDUCAÇÃO PARA O TRÂNSITO</w:t>
      </w:r>
      <w:r w:rsidRPr="00F2021C">
        <w:t>. 2006.</w:t>
      </w:r>
      <w:r>
        <w:t xml:space="preserve"> </w:t>
      </w:r>
      <w:r w:rsidRPr="00F2021C">
        <w:t>Disponível em: https://seer.ufrgs.br/index.php/renote/article/view/14271. Acesso em: 14 set. 2024.</w:t>
      </w:r>
    </w:p>
    <w:p w14:paraId="62891F76" w14:textId="45E9FFA1" w:rsidR="0000224C" w:rsidRDefault="001029B2" w:rsidP="00383E81">
      <w:pPr>
        <w:pStyle w:val="TF-REFERNCIASITEM0"/>
      </w:pPr>
      <w:r w:rsidRPr="001029B2">
        <w:rPr>
          <w:lang w:val="en-US"/>
        </w:rPr>
        <w:t xml:space="preserve">SLATER; WILBUR, A Framework for Immersive Virtual Environments (FIVE): Speculations on the Role of Presence in Virtual Environments. </w:t>
      </w:r>
      <w:r w:rsidRPr="001029B2">
        <w:t>1997. Disponível em: http://publicationslist.org/data/melslater/ref-232/pres5.pdf. Acessado em: 23 abr. 2024</w:t>
      </w:r>
      <w:r w:rsidR="00593CEF">
        <w:t>.</w:t>
      </w:r>
    </w:p>
    <w:sectPr w:rsidR="0000224C" w:rsidSect="008A2B92">
      <w:headerReference w:type="default" r:id="rId12"/>
      <w:footerReference w:type="even" r:id="rId13"/>
      <w:footerReference w:type="default" r:id="rId14"/>
      <w:headerReference w:type="first" r:id="rId15"/>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2596A" w14:textId="77777777" w:rsidR="006B4355" w:rsidRDefault="006B4355">
      <w:r>
        <w:separator/>
      </w:r>
    </w:p>
  </w:endnote>
  <w:endnote w:type="continuationSeparator" w:id="0">
    <w:p w14:paraId="4A26962F" w14:textId="77777777" w:rsidR="006B4355" w:rsidRDefault="006B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83E8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83E8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4F01F" w14:textId="77777777" w:rsidR="006B4355" w:rsidRDefault="006B4355">
      <w:r>
        <w:separator/>
      </w:r>
    </w:p>
  </w:footnote>
  <w:footnote w:type="continuationSeparator" w:id="0">
    <w:p w14:paraId="623E0186" w14:textId="77777777" w:rsidR="006B4355" w:rsidRDefault="006B4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C16"/>
    <w:rsid w:val="0001575C"/>
    <w:rsid w:val="000179B5"/>
    <w:rsid w:val="00017B62"/>
    <w:rsid w:val="000204E7"/>
    <w:rsid w:val="00023FA0"/>
    <w:rsid w:val="0002602F"/>
    <w:rsid w:val="0002684D"/>
    <w:rsid w:val="00030E4A"/>
    <w:rsid w:val="00031A27"/>
    <w:rsid w:val="00031EE0"/>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29B2"/>
    <w:rsid w:val="00107B02"/>
    <w:rsid w:val="0011363A"/>
    <w:rsid w:val="00113A3F"/>
    <w:rsid w:val="001164FE"/>
    <w:rsid w:val="00121714"/>
    <w:rsid w:val="00125084"/>
    <w:rsid w:val="00125277"/>
    <w:rsid w:val="001375F7"/>
    <w:rsid w:val="001554E9"/>
    <w:rsid w:val="00162BF1"/>
    <w:rsid w:val="0016560C"/>
    <w:rsid w:val="00186092"/>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24BB2"/>
    <w:rsid w:val="00235240"/>
    <w:rsid w:val="002368FD"/>
    <w:rsid w:val="0024110F"/>
    <w:rsid w:val="002423AB"/>
    <w:rsid w:val="00243F64"/>
    <w:rsid w:val="002440B0"/>
    <w:rsid w:val="0025685C"/>
    <w:rsid w:val="00276E8F"/>
    <w:rsid w:val="0027792D"/>
    <w:rsid w:val="00282723"/>
    <w:rsid w:val="00282788"/>
    <w:rsid w:val="0028617A"/>
    <w:rsid w:val="0029608A"/>
    <w:rsid w:val="002A6617"/>
    <w:rsid w:val="002A7E1B"/>
    <w:rsid w:val="002B0EDC"/>
    <w:rsid w:val="002B4718"/>
    <w:rsid w:val="002E6DD1"/>
    <w:rsid w:val="002F027E"/>
    <w:rsid w:val="002F424D"/>
    <w:rsid w:val="002F6021"/>
    <w:rsid w:val="00305F69"/>
    <w:rsid w:val="00312CEA"/>
    <w:rsid w:val="00320BFA"/>
    <w:rsid w:val="0032378D"/>
    <w:rsid w:val="003255B3"/>
    <w:rsid w:val="003323B0"/>
    <w:rsid w:val="00335048"/>
    <w:rsid w:val="00340AD0"/>
    <w:rsid w:val="00340B6D"/>
    <w:rsid w:val="00340C8E"/>
    <w:rsid w:val="00344540"/>
    <w:rsid w:val="00347AC5"/>
    <w:rsid w:val="003519A3"/>
    <w:rsid w:val="00362443"/>
    <w:rsid w:val="0037046F"/>
    <w:rsid w:val="00377DA7"/>
    <w:rsid w:val="00383087"/>
    <w:rsid w:val="00383E81"/>
    <w:rsid w:val="003A2B7D"/>
    <w:rsid w:val="003A4A75"/>
    <w:rsid w:val="003A5366"/>
    <w:rsid w:val="003B647A"/>
    <w:rsid w:val="003C5262"/>
    <w:rsid w:val="003C656C"/>
    <w:rsid w:val="003D398C"/>
    <w:rsid w:val="003D473B"/>
    <w:rsid w:val="003D4B35"/>
    <w:rsid w:val="003E4F19"/>
    <w:rsid w:val="003F5F25"/>
    <w:rsid w:val="0040436D"/>
    <w:rsid w:val="00410543"/>
    <w:rsid w:val="004173CC"/>
    <w:rsid w:val="0042356B"/>
    <w:rsid w:val="0042420A"/>
    <w:rsid w:val="004243D2"/>
    <w:rsid w:val="00424610"/>
    <w:rsid w:val="00424AD5"/>
    <w:rsid w:val="00431C8E"/>
    <w:rsid w:val="00435424"/>
    <w:rsid w:val="004451B8"/>
    <w:rsid w:val="00451B94"/>
    <w:rsid w:val="00455AED"/>
    <w:rsid w:val="004661F2"/>
    <w:rsid w:val="00470C41"/>
    <w:rsid w:val="0047690F"/>
    <w:rsid w:val="00476C78"/>
    <w:rsid w:val="00482174"/>
    <w:rsid w:val="0048576D"/>
    <w:rsid w:val="00493B1A"/>
    <w:rsid w:val="0049495C"/>
    <w:rsid w:val="00497EF6"/>
    <w:rsid w:val="004B09C6"/>
    <w:rsid w:val="004B42D8"/>
    <w:rsid w:val="004B6B8F"/>
    <w:rsid w:val="004B7511"/>
    <w:rsid w:val="004E02C2"/>
    <w:rsid w:val="004E23CE"/>
    <w:rsid w:val="004E516B"/>
    <w:rsid w:val="004F3C47"/>
    <w:rsid w:val="00500539"/>
    <w:rsid w:val="00503373"/>
    <w:rsid w:val="00503F3F"/>
    <w:rsid w:val="00504693"/>
    <w:rsid w:val="00505B8D"/>
    <w:rsid w:val="005312EB"/>
    <w:rsid w:val="00536336"/>
    <w:rsid w:val="0054044B"/>
    <w:rsid w:val="00540A9A"/>
    <w:rsid w:val="00542A9E"/>
    <w:rsid w:val="00542ED7"/>
    <w:rsid w:val="00550D4A"/>
    <w:rsid w:val="00564A29"/>
    <w:rsid w:val="00564FBC"/>
    <w:rsid w:val="005705A9"/>
    <w:rsid w:val="00572864"/>
    <w:rsid w:val="00576CD3"/>
    <w:rsid w:val="00581BD6"/>
    <w:rsid w:val="0058482B"/>
    <w:rsid w:val="0058618A"/>
    <w:rsid w:val="00587002"/>
    <w:rsid w:val="00587FC5"/>
    <w:rsid w:val="00591611"/>
    <w:rsid w:val="00592BA8"/>
    <w:rsid w:val="00593CEF"/>
    <w:rsid w:val="005A362B"/>
    <w:rsid w:val="005A4952"/>
    <w:rsid w:val="005A4CE8"/>
    <w:rsid w:val="005B20A1"/>
    <w:rsid w:val="005B2478"/>
    <w:rsid w:val="005B2E12"/>
    <w:rsid w:val="005C21FC"/>
    <w:rsid w:val="005C30AE"/>
    <w:rsid w:val="005E35F3"/>
    <w:rsid w:val="005E400D"/>
    <w:rsid w:val="005E698D"/>
    <w:rsid w:val="005F09F1"/>
    <w:rsid w:val="005F645A"/>
    <w:rsid w:val="005F7EDE"/>
    <w:rsid w:val="0060060C"/>
    <w:rsid w:val="006118D1"/>
    <w:rsid w:val="0061251F"/>
    <w:rsid w:val="00613B57"/>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61967"/>
    <w:rsid w:val="00661F61"/>
    <w:rsid w:val="00664775"/>
    <w:rsid w:val="00671B49"/>
    <w:rsid w:val="00674155"/>
    <w:rsid w:val="006746CA"/>
    <w:rsid w:val="00695745"/>
    <w:rsid w:val="0069600B"/>
    <w:rsid w:val="006A0A1A"/>
    <w:rsid w:val="006A6460"/>
    <w:rsid w:val="006B0760"/>
    <w:rsid w:val="006B104E"/>
    <w:rsid w:val="006B4355"/>
    <w:rsid w:val="006B5AEA"/>
    <w:rsid w:val="006B6383"/>
    <w:rsid w:val="006B640D"/>
    <w:rsid w:val="006C61FA"/>
    <w:rsid w:val="006D0896"/>
    <w:rsid w:val="006D2982"/>
    <w:rsid w:val="006E25D2"/>
    <w:rsid w:val="0070391A"/>
    <w:rsid w:val="00706486"/>
    <w:rsid w:val="007214E3"/>
    <w:rsid w:val="007222F7"/>
    <w:rsid w:val="00724679"/>
    <w:rsid w:val="00725368"/>
    <w:rsid w:val="007304F3"/>
    <w:rsid w:val="00730839"/>
    <w:rsid w:val="00730F60"/>
    <w:rsid w:val="00733FF9"/>
    <w:rsid w:val="0073527B"/>
    <w:rsid w:val="00752038"/>
    <w:rsid w:val="007554DF"/>
    <w:rsid w:val="0075776D"/>
    <w:rsid w:val="007613FB"/>
    <w:rsid w:val="00761E34"/>
    <w:rsid w:val="007675E0"/>
    <w:rsid w:val="00770837"/>
    <w:rsid w:val="007722BF"/>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20C0"/>
    <w:rsid w:val="007F38A6"/>
    <w:rsid w:val="007F403E"/>
    <w:rsid w:val="00802D0F"/>
    <w:rsid w:val="008072AC"/>
    <w:rsid w:val="00810CEA"/>
    <w:rsid w:val="008200F9"/>
    <w:rsid w:val="008233E5"/>
    <w:rsid w:val="00833DE8"/>
    <w:rsid w:val="00833F47"/>
    <w:rsid w:val="008348C3"/>
    <w:rsid w:val="008373B4"/>
    <w:rsid w:val="008404C4"/>
    <w:rsid w:val="00847D37"/>
    <w:rsid w:val="0085001D"/>
    <w:rsid w:val="00870802"/>
    <w:rsid w:val="00871A41"/>
    <w:rsid w:val="00886D76"/>
    <w:rsid w:val="00897019"/>
    <w:rsid w:val="008A2B92"/>
    <w:rsid w:val="008A3072"/>
    <w:rsid w:val="008B0A07"/>
    <w:rsid w:val="008B781F"/>
    <w:rsid w:val="008C0069"/>
    <w:rsid w:val="008C1495"/>
    <w:rsid w:val="008C5E2A"/>
    <w:rsid w:val="008D4159"/>
    <w:rsid w:val="008D5522"/>
    <w:rsid w:val="008D69C5"/>
    <w:rsid w:val="008D7404"/>
    <w:rsid w:val="008E0F86"/>
    <w:rsid w:val="008F12E4"/>
    <w:rsid w:val="008F2DC1"/>
    <w:rsid w:val="008F70AD"/>
    <w:rsid w:val="008F7CE2"/>
    <w:rsid w:val="00900DB1"/>
    <w:rsid w:val="009022BF"/>
    <w:rsid w:val="00911CD9"/>
    <w:rsid w:val="00912AD1"/>
    <w:rsid w:val="00912B71"/>
    <w:rsid w:val="009261DE"/>
    <w:rsid w:val="00931632"/>
    <w:rsid w:val="00932C92"/>
    <w:rsid w:val="009401E3"/>
    <w:rsid w:val="009454E4"/>
    <w:rsid w:val="00946836"/>
    <w:rsid w:val="00947A94"/>
    <w:rsid w:val="00956147"/>
    <w:rsid w:val="0096683A"/>
    <w:rsid w:val="00966C06"/>
    <w:rsid w:val="00967611"/>
    <w:rsid w:val="00984240"/>
    <w:rsid w:val="00987F2B"/>
    <w:rsid w:val="00995B07"/>
    <w:rsid w:val="009A2619"/>
    <w:rsid w:val="009A5850"/>
    <w:rsid w:val="009A62AB"/>
    <w:rsid w:val="009B10D6"/>
    <w:rsid w:val="009C501B"/>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25204"/>
    <w:rsid w:val="00A25C03"/>
    <w:rsid w:val="00A307C7"/>
    <w:rsid w:val="00A44581"/>
    <w:rsid w:val="00A45093"/>
    <w:rsid w:val="00A50EAF"/>
    <w:rsid w:val="00A602F9"/>
    <w:rsid w:val="00A650EE"/>
    <w:rsid w:val="00A662C8"/>
    <w:rsid w:val="00A71157"/>
    <w:rsid w:val="00A966E6"/>
    <w:rsid w:val="00AB2BE3"/>
    <w:rsid w:val="00AB7834"/>
    <w:rsid w:val="00AC1DE9"/>
    <w:rsid w:val="00AC4D5F"/>
    <w:rsid w:val="00AD1D2C"/>
    <w:rsid w:val="00AE0525"/>
    <w:rsid w:val="00AE08DB"/>
    <w:rsid w:val="00AE2729"/>
    <w:rsid w:val="00AE3148"/>
    <w:rsid w:val="00AE5AE2"/>
    <w:rsid w:val="00AE7343"/>
    <w:rsid w:val="00B00A13"/>
    <w:rsid w:val="00B00D69"/>
    <w:rsid w:val="00B00E04"/>
    <w:rsid w:val="00B05485"/>
    <w:rsid w:val="00B138C6"/>
    <w:rsid w:val="00B1458E"/>
    <w:rsid w:val="00B14C51"/>
    <w:rsid w:val="00B20021"/>
    <w:rsid w:val="00B20FDE"/>
    <w:rsid w:val="00B36C86"/>
    <w:rsid w:val="00B42041"/>
    <w:rsid w:val="00B43FBF"/>
    <w:rsid w:val="00B44F11"/>
    <w:rsid w:val="00B47646"/>
    <w:rsid w:val="00B51846"/>
    <w:rsid w:val="00B62979"/>
    <w:rsid w:val="00B70056"/>
    <w:rsid w:val="00B74D75"/>
    <w:rsid w:val="00B74F44"/>
    <w:rsid w:val="00B823A7"/>
    <w:rsid w:val="00B90FA5"/>
    <w:rsid w:val="00B919F1"/>
    <w:rsid w:val="00BA2260"/>
    <w:rsid w:val="00BB468D"/>
    <w:rsid w:val="00BB5AFF"/>
    <w:rsid w:val="00BC0E8D"/>
    <w:rsid w:val="00BC4F18"/>
    <w:rsid w:val="00BE6551"/>
    <w:rsid w:val="00BF093B"/>
    <w:rsid w:val="00C00B88"/>
    <w:rsid w:val="00C029F5"/>
    <w:rsid w:val="00C04A64"/>
    <w:rsid w:val="00C06B2A"/>
    <w:rsid w:val="00C35E57"/>
    <w:rsid w:val="00C35E80"/>
    <w:rsid w:val="00C40AA2"/>
    <w:rsid w:val="00C4244F"/>
    <w:rsid w:val="00C44739"/>
    <w:rsid w:val="00C458D3"/>
    <w:rsid w:val="00C464F9"/>
    <w:rsid w:val="00C632ED"/>
    <w:rsid w:val="00C66150"/>
    <w:rsid w:val="00C70EF5"/>
    <w:rsid w:val="00C756C5"/>
    <w:rsid w:val="00C82195"/>
    <w:rsid w:val="00C82CAE"/>
    <w:rsid w:val="00C8442E"/>
    <w:rsid w:val="00C85CAA"/>
    <w:rsid w:val="00C85FCC"/>
    <w:rsid w:val="00C930A8"/>
    <w:rsid w:val="00CA108B"/>
    <w:rsid w:val="00CA6CDB"/>
    <w:rsid w:val="00CB3061"/>
    <w:rsid w:val="00CB5E13"/>
    <w:rsid w:val="00CC3524"/>
    <w:rsid w:val="00CC7FB6"/>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447EF"/>
    <w:rsid w:val="00D505E2"/>
    <w:rsid w:val="00D53A41"/>
    <w:rsid w:val="00D6498F"/>
    <w:rsid w:val="00D65A96"/>
    <w:rsid w:val="00D7463D"/>
    <w:rsid w:val="00D765F9"/>
    <w:rsid w:val="00D80F5A"/>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3D56"/>
    <w:rsid w:val="00DF64E9"/>
    <w:rsid w:val="00DF6D19"/>
    <w:rsid w:val="00DF6ED2"/>
    <w:rsid w:val="00DF70F5"/>
    <w:rsid w:val="00E2252C"/>
    <w:rsid w:val="00E23383"/>
    <w:rsid w:val="00E270C0"/>
    <w:rsid w:val="00E36D82"/>
    <w:rsid w:val="00E460B9"/>
    <w:rsid w:val="00E51601"/>
    <w:rsid w:val="00E51965"/>
    <w:rsid w:val="00E638A0"/>
    <w:rsid w:val="00E67121"/>
    <w:rsid w:val="00E7198D"/>
    <w:rsid w:val="00E735AF"/>
    <w:rsid w:val="00E74CA6"/>
    <w:rsid w:val="00E75E3D"/>
    <w:rsid w:val="00E84491"/>
    <w:rsid w:val="00E95A07"/>
    <w:rsid w:val="00E9731C"/>
    <w:rsid w:val="00EA4E4C"/>
    <w:rsid w:val="00EB04B7"/>
    <w:rsid w:val="00EB7992"/>
    <w:rsid w:val="00EC0104"/>
    <w:rsid w:val="00EC0184"/>
    <w:rsid w:val="00EC2D7A"/>
    <w:rsid w:val="00EC633A"/>
    <w:rsid w:val="00ED1B9D"/>
    <w:rsid w:val="00EE056F"/>
    <w:rsid w:val="00EF353E"/>
    <w:rsid w:val="00EF43F5"/>
    <w:rsid w:val="00EF6DB3"/>
    <w:rsid w:val="00EF74D7"/>
    <w:rsid w:val="00EF7BF1"/>
    <w:rsid w:val="00F0030C"/>
    <w:rsid w:val="00F017AF"/>
    <w:rsid w:val="00F041C4"/>
    <w:rsid w:val="00F14812"/>
    <w:rsid w:val="00F1598C"/>
    <w:rsid w:val="00F2021C"/>
    <w:rsid w:val="00F20BC6"/>
    <w:rsid w:val="00F21403"/>
    <w:rsid w:val="00F255FC"/>
    <w:rsid w:val="00F259B0"/>
    <w:rsid w:val="00F26A20"/>
    <w:rsid w:val="00F276C9"/>
    <w:rsid w:val="00F31359"/>
    <w:rsid w:val="00F3649F"/>
    <w:rsid w:val="00F40690"/>
    <w:rsid w:val="00F43B8F"/>
    <w:rsid w:val="00F51785"/>
    <w:rsid w:val="00F530D7"/>
    <w:rsid w:val="00F541E6"/>
    <w:rsid w:val="00F6067A"/>
    <w:rsid w:val="00F62F49"/>
    <w:rsid w:val="00F640BF"/>
    <w:rsid w:val="00F70754"/>
    <w:rsid w:val="00F77926"/>
    <w:rsid w:val="00F83A19"/>
    <w:rsid w:val="00F879A1"/>
    <w:rsid w:val="00F92FC4"/>
    <w:rsid w:val="00F9793C"/>
    <w:rsid w:val="00FA0C14"/>
    <w:rsid w:val="00FA137A"/>
    <w:rsid w:val="00FA5504"/>
    <w:rsid w:val="00FB4B02"/>
    <w:rsid w:val="00FB6B89"/>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FBD121F-1415-4591-85FD-B6AE0394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4739"/>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E95A07"/>
    <w:pPr>
      <w:spacing w:before="240"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TF-TEXTO-QUADRO">
    <w:name w:val="TF-TEXTO-QUADRO"/>
    <w:qFormat/>
    <w:rsid w:val="00C44739"/>
    <w:pPr>
      <w:keepLines/>
    </w:pPr>
  </w:style>
  <w:style w:type="character" w:styleId="MenoPendente">
    <w:name w:val="Unresolved Mention"/>
    <w:basedOn w:val="Fontepargpadro"/>
    <w:uiPriority w:val="99"/>
    <w:semiHidden/>
    <w:unhideWhenUsed/>
    <w:rsid w:val="00C04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0205802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837093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3901</Words>
  <Characters>21067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Vítor Gabriel Eduardo</cp:lastModifiedBy>
  <cp:revision>6</cp:revision>
  <cp:lastPrinted>2015-03-26T13:00:00Z</cp:lastPrinted>
  <dcterms:created xsi:type="dcterms:W3CDTF">2022-11-21T16:27:00Z</dcterms:created>
  <dcterms:modified xsi:type="dcterms:W3CDTF">2024-09-14T17:30:00Z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
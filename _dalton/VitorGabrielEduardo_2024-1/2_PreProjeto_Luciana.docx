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44E2593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73605C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126FB111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9D4F0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0FC7CB8A" w:rsidR="002B0EDC" w:rsidRPr="00B00E04" w:rsidRDefault="00D16067" w:rsidP="00AF73D0">
      <w:pPr>
        <w:pStyle w:val="TF-TTULO"/>
      </w:pPr>
      <w:r w:rsidRPr="00D16067">
        <w:t>CarCare</w:t>
      </w:r>
    </w:p>
    <w:p w14:paraId="0AA923EA" w14:textId="0E3D68AF" w:rsidR="001E682E" w:rsidRDefault="00DB61BE" w:rsidP="00752038">
      <w:pPr>
        <w:pStyle w:val="TF-AUTOR0"/>
      </w:pPr>
      <w:r>
        <w:t>Vítor Gabriel Eduardo</w:t>
      </w:r>
    </w:p>
    <w:p w14:paraId="15D37EA2" w14:textId="390EDE54" w:rsidR="001E682E" w:rsidRDefault="001E682E" w:rsidP="001E682E">
      <w:pPr>
        <w:pStyle w:val="TF-AUTOR0"/>
      </w:pPr>
      <w:r>
        <w:t xml:space="preserve">Prof. </w:t>
      </w:r>
      <w:r w:rsidR="00DB61BE">
        <w:t>Dalton</w:t>
      </w:r>
      <w:r>
        <w:t xml:space="preserve"> </w:t>
      </w:r>
      <w:r w:rsidR="00DB61BE">
        <w:t>Solano dos Reis</w:t>
      </w:r>
      <w:r w:rsidR="00171A5A">
        <w:t xml:space="preserve"> </w:t>
      </w:r>
      <w:r>
        <w:t>– Orientador</w:t>
      </w:r>
    </w:p>
    <w:p w14:paraId="401C6CA4" w14:textId="4782B46A" w:rsidR="00F255FC" w:rsidRPr="007D10F2" w:rsidRDefault="00F255FC" w:rsidP="001C5AC4">
      <w:pPr>
        <w:pStyle w:val="Ttulo1"/>
      </w:pPr>
      <w:r w:rsidRPr="007D10F2">
        <w:t xml:space="preserve">Introdução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CB24062" w14:textId="70A5DF2E" w:rsidR="00F35CFF" w:rsidRDefault="00F35CFF" w:rsidP="007028EA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 w:rsidR="001B50F7">
        <w:t xml:space="preserve">o </w:t>
      </w:r>
      <w:r w:rsidRPr="00F35CFF">
        <w:t>OMS</w:t>
      </w:r>
      <w:r w:rsidR="001B50F7">
        <w:t xml:space="preserve"> (2020)</w:t>
      </w:r>
      <w:r w:rsidRPr="00F35CFF">
        <w:t xml:space="preserve">, “mais de 90% das mortes no trânsito ocorrem em países de baixa e média renda”, </w:t>
      </w:r>
      <w:commentRangeStart w:id="10"/>
      <w:r w:rsidRPr="00F35CFF">
        <w:t>onde</w:t>
      </w:r>
      <w:commentRangeEnd w:id="10"/>
      <w:r w:rsidR="00CD52E9">
        <w:rPr>
          <w:rStyle w:val="Refdecomentrio"/>
        </w:rPr>
        <w:commentReference w:id="10"/>
      </w:r>
      <w:r w:rsidRPr="00F35CFF">
        <w:t xml:space="preserve"> a educação sobre o trânsito e a sinalização são deficitárias. As principais causas de acidentes são a velocidade excessiva </w:t>
      </w:r>
      <w:commentRangeStart w:id="11"/>
      <w:r w:rsidRPr="00F35CFF">
        <w:t xml:space="preserve">em vias, embriaguez </w:t>
      </w:r>
      <w:r w:rsidR="00171A5A">
        <w:t>“</w:t>
      </w:r>
      <w:r w:rsidRPr="00F35CFF">
        <w:t>138 mil penalidades</w:t>
      </w:r>
      <w:r w:rsidR="00171A5A">
        <w:t>”</w:t>
      </w:r>
      <w:r w:rsidR="00EE3D56">
        <w:t xml:space="preserve"> em 2019</w:t>
      </w:r>
      <w:r w:rsidRPr="00F35CFF">
        <w:t xml:space="preserve"> segundo </w:t>
      </w:r>
      <w:commentRangeEnd w:id="11"/>
      <w:r w:rsidR="00CD52E9">
        <w:rPr>
          <w:rStyle w:val="Refdecomentrio"/>
        </w:rPr>
        <w:commentReference w:id="11"/>
      </w:r>
      <w:r w:rsidR="00EE3D56">
        <w:t>ONSV</w:t>
      </w:r>
      <w:r w:rsidR="00171A5A">
        <w:t xml:space="preserve"> </w:t>
      </w:r>
      <w:r w:rsidR="00EE3D56">
        <w:t>(</w:t>
      </w:r>
      <w:r w:rsidR="00EE3D56" w:rsidRPr="00F35CFF">
        <w:t>20</w:t>
      </w:r>
      <w:r w:rsidR="00EE3D56">
        <w:t>22, p. 25)</w:t>
      </w:r>
      <w:r w:rsidRPr="00F35CFF">
        <w:t xml:space="preserve"> e distração na direção que juntas cooperaram</w:t>
      </w:r>
      <w:r w:rsidR="00EE3D56">
        <w:t xml:space="preserve"> </w:t>
      </w:r>
      <w:r w:rsidRPr="00F35CFF">
        <w:t xml:space="preserve">para </w:t>
      </w:r>
      <w:r w:rsidR="00EE3D56">
        <w:t xml:space="preserve">um </w:t>
      </w:r>
      <w:r w:rsidRPr="00F35CFF">
        <w:t>aumento de mortes no trânsito de 31.945 mortes em 2019 para 32.716 mortes em 2020</w:t>
      </w:r>
      <w:r w:rsidR="00EE3D56">
        <w:t xml:space="preserve"> ainda segundo ONSV</w:t>
      </w:r>
      <w:r w:rsidR="00171A5A">
        <w:t xml:space="preserve"> </w:t>
      </w:r>
      <w:r w:rsidR="00EE3D56">
        <w:t>(2022, p. 32)</w:t>
      </w:r>
      <w:r w:rsidRPr="00F35CFF">
        <w:t>.</w:t>
      </w:r>
    </w:p>
    <w:p w14:paraId="161C512A" w14:textId="0870F05E" w:rsidR="00DD25C3" w:rsidRDefault="00DD25C3" w:rsidP="007028EA">
      <w:pPr>
        <w:pStyle w:val="TF-TEXTO"/>
      </w:pPr>
      <w:r>
        <w:t xml:space="preserve">A realidade virtual é uma ferramenta que simula a realidade no virtual </w:t>
      </w:r>
      <w:r w:rsidR="00F8620A">
        <w:t xml:space="preserve">como afirmaram </w:t>
      </w:r>
      <w:r w:rsidR="00F8620A" w:rsidRPr="00DD25C3">
        <w:t>Tori</w:t>
      </w:r>
      <w:r w:rsidR="00F8620A">
        <w:t xml:space="preserve"> e </w:t>
      </w:r>
      <w:r w:rsidR="00F8620A" w:rsidRPr="00DD25C3">
        <w:t>Hounsell</w:t>
      </w:r>
      <w:r w:rsidR="00F8620A">
        <w:t xml:space="preserve"> (2020, p. 11) </w:t>
      </w:r>
      <w:r>
        <w:t>“</w:t>
      </w:r>
      <w:r w:rsidRPr="00DD25C3">
        <w:t>os ambientes virtuais são, ao mesmo tempo, reais</w:t>
      </w:r>
      <w:r>
        <w:t>”</w:t>
      </w:r>
      <w:r w:rsidR="00F8620A">
        <w:t xml:space="preserve">, assim estes ambientes não são simples ilusões em lentes e espelhos. </w:t>
      </w:r>
      <w:r w:rsidR="00F631F0">
        <w:t>A realidade virtual é uma área com um espectro que vai do mais real até o mais virtual, o Continuum de Milgram</w:t>
      </w:r>
      <w:r w:rsidR="00171A5A">
        <w:t xml:space="preserve"> </w:t>
      </w:r>
      <w:r w:rsidR="00F631F0">
        <w:t>(</w:t>
      </w:r>
      <w:r w:rsidR="00F631F0" w:rsidRPr="00F631F0">
        <w:t xml:space="preserve">Milgram </w:t>
      </w:r>
      <w:r w:rsidR="00F631F0" w:rsidRPr="0001023F">
        <w:rPr>
          <w:i/>
          <w:iCs/>
        </w:rPr>
        <w:t>et al.</w:t>
      </w:r>
      <w:r w:rsidR="00F631F0" w:rsidRPr="00F631F0">
        <w:t>, 1994</w:t>
      </w:r>
      <w:r w:rsidR="00F631F0">
        <w:t xml:space="preserve">), neste espectro se encontra o segmento de </w:t>
      </w:r>
      <w:r w:rsidR="00171A5A">
        <w:t xml:space="preserve">Realidade Virtual </w:t>
      </w:r>
      <w:r w:rsidR="00F631F0">
        <w:t>imersiva (RVi).</w:t>
      </w:r>
    </w:p>
    <w:p w14:paraId="79498B85" w14:textId="418948C6" w:rsidR="00FF27FF" w:rsidRDefault="00F631F0" w:rsidP="00FF27FF">
      <w:pPr>
        <w:pStyle w:val="TF-TEXTO"/>
      </w:pPr>
      <w:r>
        <w:t xml:space="preserve">A </w:t>
      </w:r>
      <w:r w:rsidR="00171A5A">
        <w:t xml:space="preserve">Realidade Virtual </w:t>
      </w:r>
      <w:r w:rsidR="003521DD">
        <w:t xml:space="preserve">imersiva </w:t>
      </w:r>
      <w:r>
        <w:t>é experienciada com uso de diversos dispositivos de entrada como</w:t>
      </w:r>
      <w:r w:rsidR="00FF27FF">
        <w:t>:</w:t>
      </w:r>
      <w:r>
        <w:t xml:space="preserve"> luvas eletrônicas, rastreadores, reconhecedores de voz, controles</w:t>
      </w:r>
      <w:r w:rsidR="00FF27FF">
        <w:t xml:space="preserve">, esteiras 360 </w:t>
      </w:r>
      <w:r w:rsidR="00171A5A">
        <w:t>graus etc.</w:t>
      </w:r>
      <w:r w:rsidR="00FF27FF">
        <w:t xml:space="preserve"> </w:t>
      </w:r>
      <w:del w:id="12" w:author="Luciana Pereira de Araújo Kohler" w:date="2024-05-26T15:17:00Z">
        <w:r w:rsidR="00171A5A" w:rsidDel="0036788A">
          <w:delText xml:space="preserve">E </w:delText>
        </w:r>
      </w:del>
      <w:ins w:id="13" w:author="Luciana Pereira de Araújo Kohler" w:date="2024-05-26T15:17:00Z">
        <w:r w:rsidR="0036788A">
          <w:t>Além disso,</w:t>
        </w:r>
        <w:r w:rsidR="0036788A">
          <w:t xml:space="preserve"> </w:t>
        </w:r>
      </w:ins>
      <w:r w:rsidR="00FF27FF">
        <w:t xml:space="preserve">dispositivos de saída como: headset, dispositivos táteis, óculos de </w:t>
      </w:r>
      <w:r w:rsidR="003521DD">
        <w:t>realidade virtual imersiva</w:t>
      </w:r>
      <w:r w:rsidR="00FF27FF">
        <w:t xml:space="preserve"> etc</w:t>
      </w:r>
      <w:r w:rsidR="00171A5A">
        <w:t xml:space="preserve">. Todos estes dispositivos de </w:t>
      </w:r>
      <w:r w:rsidR="00FF27FF">
        <w:t xml:space="preserve">hardware tem o objetivo de isolar o usuário do mundo real e imergir no virtual. </w:t>
      </w:r>
      <w:r w:rsidR="001E5882">
        <w:t xml:space="preserve">De acordo com </w:t>
      </w:r>
      <w:r w:rsidR="001E5882" w:rsidRPr="00DD25C3">
        <w:t>Tori</w:t>
      </w:r>
      <w:r w:rsidR="001E5882">
        <w:t xml:space="preserve"> e </w:t>
      </w:r>
      <w:r w:rsidR="001E5882" w:rsidRPr="00DD25C3">
        <w:t>Hounsell</w:t>
      </w:r>
      <w:r w:rsidR="001E5882">
        <w:t xml:space="preserve"> </w:t>
      </w:r>
      <w:r w:rsidR="00FF27FF">
        <w:t>(20</w:t>
      </w:r>
      <w:r w:rsidR="001E5882">
        <w:t xml:space="preserve">20, </w:t>
      </w:r>
      <w:r w:rsidR="00FF27FF">
        <w:t>p. 25)</w:t>
      </w:r>
      <w:r w:rsidR="001E5882">
        <w:t xml:space="preserve"> dentre os maiores desafios para a tecnologia estão o Uncanny Valley que é uma forte aversão a imagens, a Fidelidade com o mundo real em vários aspectos e a Ergonomia no uso prolongado.</w:t>
      </w:r>
    </w:p>
    <w:p w14:paraId="1CFC14CA" w14:textId="23BA7D76" w:rsidR="001E5882" w:rsidRDefault="001E5882" w:rsidP="00105CB8">
      <w:pPr>
        <w:pStyle w:val="TF-TEXTO"/>
      </w:pPr>
      <w:commentRangeStart w:id="14"/>
      <w:r>
        <w:t xml:space="preserve">Mesmo com os desafios a </w:t>
      </w:r>
      <w:r w:rsidR="003521DD">
        <w:t xml:space="preserve">realidade virtual imersiva </w:t>
      </w:r>
      <w:r>
        <w:t xml:space="preserve">já foi difundida em diversas áreas do aprendizado </w:t>
      </w:r>
      <w:r w:rsidR="003521DD">
        <w:t xml:space="preserve">e </w:t>
      </w:r>
      <w:r w:rsidR="00FA3FC6">
        <w:t>o “</w:t>
      </w:r>
      <w:r w:rsidR="00FA3FC6" w:rsidRPr="00FA3FC6">
        <w:t>Meta Quest 2 se mostra uma das opções VR mais em conta do mercado atualmente</w:t>
      </w:r>
      <w:r w:rsidR="00FA3FC6">
        <w:t>” como afirma Carbone (2023)</w:t>
      </w:r>
      <w:r w:rsidR="003521DD">
        <w:t>.</w:t>
      </w:r>
      <w:commentRangeEnd w:id="14"/>
      <w:r w:rsidR="006F02FD">
        <w:rPr>
          <w:rStyle w:val="Refdecomentrio"/>
        </w:rPr>
        <w:commentReference w:id="14"/>
      </w:r>
      <w:r>
        <w:t xml:space="preserve"> </w:t>
      </w:r>
      <w:r w:rsidR="00105CB8">
        <w:t xml:space="preserve">O Oculos Quest </w:t>
      </w:r>
      <w:r w:rsidR="003521DD">
        <w:t xml:space="preserve">possui </w:t>
      </w:r>
      <w:r>
        <w:t xml:space="preserve">no seu kit básico, </w:t>
      </w:r>
      <w:r w:rsidR="003521DD">
        <w:t>os óculos</w:t>
      </w:r>
      <w:r>
        <w:t xml:space="preserve"> com displays de </w:t>
      </w:r>
      <w:r w:rsidR="00FA3FC6">
        <w:t xml:space="preserve">120Hz </w:t>
      </w:r>
      <w:r w:rsidR="00105CB8">
        <w:t>d</w:t>
      </w:r>
      <w:r>
        <w:t>e alta resoluç</w:t>
      </w:r>
      <w:r w:rsidR="00105CB8">
        <w:t>ão</w:t>
      </w:r>
      <w:r w:rsidR="00FA3FC6">
        <w:t xml:space="preserve"> e</w:t>
      </w:r>
      <w:r w:rsidR="00105CB8">
        <w:t xml:space="preserve"> </w:t>
      </w:r>
      <w:r>
        <w:t xml:space="preserve">dois atuadores que servem como controles com botões e joystick para </w:t>
      </w:r>
      <w:r w:rsidR="00105CB8">
        <w:t xml:space="preserve">interagir com </w:t>
      </w:r>
      <w:r>
        <w:t xml:space="preserve">a </w:t>
      </w:r>
      <w:r w:rsidR="003521DD">
        <w:t>realidade virtual imersiva</w:t>
      </w:r>
      <w:r w:rsidR="009C0E51">
        <w:t xml:space="preserve"> de acordo com</w:t>
      </w:r>
      <w:r w:rsidR="00383FC7">
        <w:t xml:space="preserve"> Lima</w:t>
      </w:r>
      <w:r w:rsidR="009C0E51">
        <w:t xml:space="preserve"> (2022)</w:t>
      </w:r>
      <w:r>
        <w:t xml:space="preserve">. </w:t>
      </w:r>
      <w:r w:rsidR="003521DD">
        <w:t xml:space="preserve">Com </w:t>
      </w:r>
      <w:r w:rsidR="00105CB8">
        <w:t>o Oculos Quest</w:t>
      </w:r>
      <w:r w:rsidR="003521DD">
        <w:t xml:space="preserve"> é possível criar um ambiente virtual de uma cidade </w:t>
      </w:r>
      <w:r w:rsidR="00105CB8">
        <w:t>e controlar a</w:t>
      </w:r>
      <w:r w:rsidR="003521DD">
        <w:t xml:space="preserve"> direção de um carro</w:t>
      </w:r>
      <w:r w:rsidR="00105CB8">
        <w:t xml:space="preserve">. </w:t>
      </w:r>
      <w:commentRangeStart w:id="15"/>
      <w:del w:id="16" w:author="Luciana Pereira de Araújo Kohler" w:date="2024-05-26T15:20:00Z">
        <w:r w:rsidR="00105CB8" w:rsidRPr="00105CB8" w:rsidDel="00451651">
          <w:delText>E a</w:delText>
        </w:r>
      </w:del>
      <w:ins w:id="17" w:author="Luciana Pereira de Araújo Kohler" w:date="2024-05-26T15:20:00Z">
        <w:r w:rsidR="00451651">
          <w:t>A</w:t>
        </w:r>
      </w:ins>
      <w:r w:rsidR="00105CB8" w:rsidRPr="00105CB8">
        <w:t>ssim, neste ambiente virtual praticar o uso das regras de trânsito de forma segura e informativa, podendo se errar sem restrições.</w:t>
      </w:r>
      <w:r w:rsidR="003521DD">
        <w:t xml:space="preserve"> </w:t>
      </w:r>
      <w:commentRangeEnd w:id="15"/>
      <w:r w:rsidR="00451651">
        <w:rPr>
          <w:rStyle w:val="Refdecomentrio"/>
        </w:rPr>
        <w:commentReference w:id="15"/>
      </w:r>
    </w:p>
    <w:p w14:paraId="7A4B5701" w14:textId="0722ABAB" w:rsidR="00597274" w:rsidRDefault="00597274" w:rsidP="007028EA">
      <w:pPr>
        <w:pStyle w:val="TF-TEXTO"/>
      </w:pPr>
      <w:commentRangeStart w:id="18"/>
      <w:r>
        <w:t xml:space="preserve">Com o objetivo de solucionar os problemas apresentados e concretizar a meta de redução de acidentes proposta pela </w:t>
      </w:r>
      <w:r w:rsidR="00757C33">
        <w:t>ONSV</w:t>
      </w:r>
      <w:r w:rsidR="00D915A3">
        <w:t xml:space="preserve"> (</w:t>
      </w:r>
      <w:r w:rsidR="00E21511">
        <w:t>2022, p. 12</w:t>
      </w:r>
      <w:r w:rsidR="00D915A3">
        <w:t>)</w:t>
      </w:r>
      <w:r w:rsidR="00757C33">
        <w:t xml:space="preserve"> </w:t>
      </w:r>
      <w:r w:rsidR="00F35CFF">
        <w:t xml:space="preserve">de </w:t>
      </w:r>
      <w:r w:rsidR="00F35CFF" w:rsidRPr="00F35CFF">
        <w:t xml:space="preserve">diminuir até 2030 </w:t>
      </w:r>
      <w:r w:rsidR="00EE3D56">
        <w:t xml:space="preserve">cinquenta porcento </w:t>
      </w:r>
      <w:r w:rsidR="00F35CFF" w:rsidRPr="00F35CFF">
        <w:t>a proporção de veículos trafegando acima do limite de velocidade e acidentes relacionadas ao álcool e substâncias psicoativas</w:t>
      </w:r>
      <w:r>
        <w:t xml:space="preserve"> a estratégia</w:t>
      </w:r>
      <w:r w:rsidR="00EE3D56">
        <w:t xml:space="preserve"> </w:t>
      </w:r>
      <w:r>
        <w:t>seguida é a conscientização do trânsito através da educação com o projeto Observatório Educa</w:t>
      </w:r>
      <w:r w:rsidR="00E21511">
        <w:t>, e</w:t>
      </w:r>
      <w:r w:rsidR="0039297D">
        <w:t>ducação para mobilidade consciente</w:t>
      </w:r>
      <w:r w:rsidR="00E21511">
        <w:t>, ONSV (2022, p. 65)</w:t>
      </w:r>
      <w:r w:rsidR="0039297D">
        <w:t xml:space="preserve">. </w:t>
      </w:r>
      <w:commentRangeEnd w:id="18"/>
      <w:r w:rsidR="00754FFA">
        <w:rPr>
          <w:rStyle w:val="Refdecomentrio"/>
        </w:rPr>
        <w:commentReference w:id="18"/>
      </w:r>
      <w:r w:rsidR="0039297D">
        <w:t xml:space="preserve">O objetivo </w:t>
      </w:r>
      <w:r w:rsidR="00DE10ED">
        <w:t>deste</w:t>
      </w:r>
      <w:r w:rsidR="0039297D">
        <w:t xml:space="preserve"> projeto é criar um ambiente virtual em realidade virtual imersiva que contemple a execução de leis de trânsito</w:t>
      </w:r>
      <w:r w:rsidR="009E1BB9">
        <w:t>.</w:t>
      </w:r>
      <w:r w:rsidR="0039297D">
        <w:t xml:space="preserve"> </w:t>
      </w:r>
      <w:r w:rsidR="009E1BB9">
        <w:t>O</w:t>
      </w:r>
      <w:r w:rsidR="0039297D">
        <w:t xml:space="preserve"> usuário </w:t>
      </w:r>
      <w:r w:rsidR="006511C0">
        <w:t xml:space="preserve">irá </w:t>
      </w:r>
      <w:r w:rsidR="0039297D">
        <w:t>dirig</w:t>
      </w:r>
      <w:r w:rsidR="006511C0">
        <w:t>ir</w:t>
      </w:r>
      <w:r w:rsidR="0039297D">
        <w:t xml:space="preserve"> um veículo em um</w:t>
      </w:r>
      <w:r w:rsidR="00DE10ED">
        <w:t>a</w:t>
      </w:r>
      <w:r w:rsidR="0039297D">
        <w:t xml:space="preserve"> cidade fictícia como cenário com parâmetros </w:t>
      </w:r>
      <w:r w:rsidR="006511C0">
        <w:t xml:space="preserve">retirados </w:t>
      </w:r>
      <w:r w:rsidR="0039297D">
        <w:t>do mundo real como gasolina e condição do veículo, condição física do condutor, visibilidade da pista, entre outros</w:t>
      </w:r>
      <w:r w:rsidR="006511C0">
        <w:t>.</w:t>
      </w:r>
      <w:r w:rsidR="0039297D">
        <w:t xml:space="preserve"> </w:t>
      </w:r>
      <w:commentRangeStart w:id="19"/>
      <w:r w:rsidR="006511C0">
        <w:t xml:space="preserve">Projetado </w:t>
      </w:r>
      <w:r w:rsidR="0039297D">
        <w:t>para ensinar de forma lúdica leis de trânsito aplicadas a situações do dia a dia em um ambiente imersivo.</w:t>
      </w:r>
      <w:commentRangeEnd w:id="19"/>
      <w:r w:rsidR="00754FFA">
        <w:rPr>
          <w:rStyle w:val="Refdecomentrio"/>
        </w:rPr>
        <w:commentReference w:id="19"/>
      </w:r>
    </w:p>
    <w:p w14:paraId="4DEEAE1F" w14:textId="5E16B1E1" w:rsidR="00F255FC" w:rsidRPr="007D10F2" w:rsidRDefault="00F255FC" w:rsidP="00E638A0">
      <w:pPr>
        <w:pStyle w:val="Ttulo2"/>
      </w:pPr>
      <w:bookmarkStart w:id="20" w:name="_Toc419598576"/>
      <w:bookmarkStart w:id="21" w:name="_Toc420721317"/>
      <w:bookmarkStart w:id="22" w:name="_Toc420721467"/>
      <w:bookmarkStart w:id="23" w:name="_Toc420721562"/>
      <w:bookmarkStart w:id="24" w:name="_Toc420721768"/>
      <w:bookmarkStart w:id="25" w:name="_Toc420723209"/>
      <w:bookmarkStart w:id="26" w:name="_Toc482682370"/>
      <w:bookmarkStart w:id="27" w:name="_Toc54164904"/>
      <w:bookmarkStart w:id="28" w:name="_Toc54165664"/>
      <w:bookmarkStart w:id="29" w:name="_Toc54169316"/>
      <w:bookmarkStart w:id="30" w:name="_Toc96347426"/>
      <w:bookmarkStart w:id="31" w:name="_Toc96357710"/>
      <w:bookmarkStart w:id="32" w:name="_Toc96491850"/>
      <w:bookmarkStart w:id="33" w:name="_Toc411603090"/>
      <w:r w:rsidRPr="007D10F2">
        <w:t>OBJETIVOS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F77DC8C" w14:textId="06B512BD" w:rsidR="00C35E57" w:rsidRDefault="00C35E57" w:rsidP="00A074DB">
      <w:pPr>
        <w:pStyle w:val="TF-TEXTO"/>
      </w:pPr>
      <w:r>
        <w:t xml:space="preserve"> O objetivo </w:t>
      </w:r>
      <w:r w:rsidR="00A074DB">
        <w:t xml:space="preserve">deste projeto é criar um jogo que possibilite </w:t>
      </w:r>
      <w:r w:rsidR="000916A0">
        <w:t>usuários</w:t>
      </w:r>
      <w:r w:rsidR="00A074DB">
        <w:t xml:space="preserve"> a aprenderem de maneira lúdica sobre leis de trânsito.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60C0553E" w:rsidR="00C35E57" w:rsidRDefault="00A074DB" w:rsidP="00AF73D0">
      <w:pPr>
        <w:pStyle w:val="TF-ALNEA"/>
      </w:pPr>
      <w:r>
        <w:t xml:space="preserve">criar um cenário </w:t>
      </w:r>
      <w:r w:rsidR="00A7005E">
        <w:t xml:space="preserve">dinâmico </w:t>
      </w:r>
      <w:r>
        <w:t>que simule alguém dirigindo em um carro aplicando regras de trânsito</w:t>
      </w:r>
      <w:r w:rsidR="00C35E57">
        <w:t>;</w:t>
      </w:r>
    </w:p>
    <w:p w14:paraId="0A0C7DFF" w14:textId="73FAB324" w:rsidR="00C35E57" w:rsidRDefault="00A074DB" w:rsidP="00A074DB">
      <w:pPr>
        <w:pStyle w:val="TF-ALNEA"/>
      </w:pPr>
      <w:r>
        <w:t xml:space="preserve">utilizar o </w:t>
      </w:r>
      <w:r w:rsidR="00443868">
        <w:t>Ó</w:t>
      </w:r>
      <w:r>
        <w:t xml:space="preserve">culos </w:t>
      </w:r>
      <w:r w:rsidR="00443868">
        <w:t>Quest</w:t>
      </w:r>
      <w:r>
        <w:t xml:space="preserve"> 2 com seus atuadores com intuito de aumentar a imersão</w:t>
      </w:r>
      <w:r w:rsidR="00C35E57">
        <w:t>;</w:t>
      </w:r>
    </w:p>
    <w:p w14:paraId="1C4A5776" w14:textId="26B06ED3" w:rsidR="00C35E57" w:rsidRDefault="00A074DB" w:rsidP="00AF73D0">
      <w:pPr>
        <w:pStyle w:val="TF-ALNEA"/>
      </w:pPr>
      <w:r>
        <w:t xml:space="preserve">testar a </w:t>
      </w:r>
      <w:commentRangeStart w:id="34"/>
      <w:r>
        <w:t xml:space="preserve">eficácia </w:t>
      </w:r>
      <w:commentRangeEnd w:id="34"/>
      <w:r w:rsidR="00E90190">
        <w:rPr>
          <w:rStyle w:val="Refdecomentrio"/>
        </w:rPr>
        <w:commentReference w:id="34"/>
      </w:r>
      <w:r>
        <w:t xml:space="preserve">do jogo </w:t>
      </w:r>
      <w:r w:rsidR="00DE10ED">
        <w:t>com grupos de usuários</w:t>
      </w:r>
      <w:r w:rsidR="00C35E57">
        <w:t>.</w:t>
      </w:r>
    </w:p>
    <w:p w14:paraId="6B0A09B4" w14:textId="77777777" w:rsidR="00A44581" w:rsidRDefault="00A44581" w:rsidP="001C5AC4">
      <w:pPr>
        <w:pStyle w:val="Ttulo1"/>
      </w:pPr>
      <w:bookmarkStart w:id="35" w:name="_Toc419598587"/>
      <w:commentRangeStart w:id="36"/>
      <w:r>
        <w:t xml:space="preserve">trabalhos </w:t>
      </w:r>
      <w:r w:rsidRPr="00FC4A9F">
        <w:t>correlatos</w:t>
      </w:r>
      <w:commentRangeEnd w:id="36"/>
      <w:r w:rsidR="00845BB8">
        <w:rPr>
          <w:rStyle w:val="Refdecomentrio"/>
          <w:b w:val="0"/>
          <w:caps w:val="0"/>
        </w:rPr>
        <w:commentReference w:id="36"/>
      </w:r>
    </w:p>
    <w:p w14:paraId="334220AA" w14:textId="644A77E0" w:rsidR="002F0D36" w:rsidRPr="00C36D28" w:rsidRDefault="00BC5CB3" w:rsidP="00A65818">
      <w:pPr>
        <w:pStyle w:val="TF-TEXTO"/>
      </w:pPr>
      <w:r w:rsidRPr="00BC5CB3">
        <w:t>Os trabalhos de Buzzi (2018), Andriola (2021) e Masterton e Wilson (2023) exploram distintas abordagens para aprimorar a educação e segurança no trânsito por meio de tecnologia. Buzzi (2018)</w:t>
      </w:r>
      <w:r>
        <w:t xml:space="preserve"> </w:t>
      </w:r>
      <w:r w:rsidRPr="00BC5CB3">
        <w:t>desenvolve um jogo educacional usando Unity para ensinar legislação de trânsito e cuidados com veículos e condutores aplicando diversas leis e regras do mundo real dentro do jogo. Andriola (2021)</w:t>
      </w:r>
      <w:r>
        <w:t xml:space="preserve"> </w:t>
      </w:r>
      <w:r w:rsidRPr="00BC5CB3">
        <w:t xml:space="preserve">valida a eficácia de um simulador </w:t>
      </w:r>
      <w:r w:rsidRPr="00BC5CB3">
        <w:lastRenderedPageBreak/>
        <w:t xml:space="preserve">de direção imersivo em replicar comportamentos reais de direção em ambiente virtual com um </w:t>
      </w:r>
      <w:commentRangeStart w:id="37"/>
      <w:r w:rsidRPr="00BC5CB3">
        <w:t>cenário a</w:t>
      </w:r>
      <w:commentRangeEnd w:id="37"/>
      <w:r w:rsidR="00381FE6">
        <w:rPr>
          <w:rStyle w:val="Refdecomentrio"/>
        </w:rPr>
        <w:commentReference w:id="37"/>
      </w:r>
      <w:r w:rsidRPr="00BC5CB3">
        <w:t>mbiente real, como rua e carro, transcritos para dentro de um jogo em realidade virtual imersiva. Masterton e Wilson</w:t>
      </w:r>
      <w:r>
        <w:t xml:space="preserve"> </w:t>
      </w:r>
      <w:r w:rsidRPr="00BC5CB3">
        <w:t>(2023)</w:t>
      </w:r>
      <w:r>
        <w:t xml:space="preserve"> </w:t>
      </w:r>
      <w:r w:rsidRPr="00BC5CB3">
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estradas.</w:t>
      </w:r>
    </w:p>
    <w:p w14:paraId="3AFBACAA" w14:textId="31038F91" w:rsidR="00A44581" w:rsidRDefault="007353D8" w:rsidP="007353D8">
      <w:pPr>
        <w:pStyle w:val="Ttulo2"/>
      </w:pPr>
      <w:bookmarkStart w:id="38" w:name="_Hlk147217720"/>
      <w:r>
        <w:t xml:space="preserve">TRANSITAR </w:t>
      </w:r>
      <w:bookmarkEnd w:id="38"/>
      <w:r>
        <w:t>– JOGO DE CONSCIENTIZAÇÃO SOBRE TRÂNSITO</w:t>
      </w:r>
      <w:r w:rsidR="00A44581">
        <w:t xml:space="preserve"> </w:t>
      </w:r>
    </w:p>
    <w:p w14:paraId="5F2421EF" w14:textId="2997F469" w:rsidR="007E1563" w:rsidRDefault="007E1563" w:rsidP="007E1563">
      <w:pPr>
        <w:pStyle w:val="TF-TEXTO"/>
      </w:pPr>
      <w:r>
        <w:t xml:space="preserve">O trabalho desenvolvido por Buzzi (2018) tem o objetivo de instruir com diversão através de um jogo educacional focado em crianças e adolescentes. O jogo foi produzido utilizando o motor gráfico Unity e conhecimentos contidos na lei 9.503/97 e suas resoluções complementares. </w:t>
      </w:r>
    </w:p>
    <w:p w14:paraId="50AA3649" w14:textId="568B3146" w:rsidR="001A51F5" w:rsidRDefault="000E6379" w:rsidP="00DB61BE">
      <w:pPr>
        <w:pStyle w:val="TF-TEXTO"/>
      </w:pPr>
      <w:r w:rsidRPr="000E6379">
        <w:t xml:space="preserve">A Figura 1 mostra uma </w:t>
      </w:r>
      <w:r w:rsidR="0001023F">
        <w:t>tela</w:t>
      </w:r>
      <w:r w:rsidR="0001023F" w:rsidRPr="000E6379">
        <w:t xml:space="preserve"> </w:t>
      </w:r>
      <w:r w:rsidRPr="000E6379">
        <w:t xml:space="preserve">do jogo </w:t>
      </w:r>
      <w:r>
        <w:t xml:space="preserve">com </w:t>
      </w:r>
      <w:r w:rsidRPr="000E6379">
        <w:t xml:space="preserve">uma visão em primeira pessoa de dentro para fora do carro e o HUD com </w:t>
      </w:r>
      <w:r>
        <w:t>os controles</w:t>
      </w:r>
      <w:r w:rsidRPr="000E6379">
        <w:t>, velocímetro</w:t>
      </w:r>
      <w:r>
        <w:t xml:space="preserve">, </w:t>
      </w:r>
      <w:r w:rsidRPr="000E6379">
        <w:t xml:space="preserve">mecânica do veículo, combustível do veículo, descanso e pontos do jogador. </w:t>
      </w:r>
      <w:r w:rsidR="00ED5271">
        <w:t>C</w:t>
      </w:r>
      <w:r w:rsidR="004E4BD7" w:rsidRPr="004E4BD7">
        <w:t xml:space="preserve">ada </w:t>
      </w:r>
      <w:r w:rsidR="00ED5271">
        <w:t xml:space="preserve">parâmetro </w:t>
      </w:r>
      <w:r w:rsidR="004E4BD7" w:rsidRPr="004E4BD7">
        <w:t>possui regras que aumentam e diminuem seus valores continuamente sem parar e com eventos específicos</w:t>
      </w:r>
      <w:commentRangeStart w:id="39"/>
      <w:r w:rsidR="00ED5271">
        <w:t>.</w:t>
      </w:r>
      <w:commentRangeEnd w:id="39"/>
      <w:r w:rsidR="0030580F">
        <w:rPr>
          <w:rStyle w:val="Refdecomentrio"/>
        </w:rPr>
        <w:commentReference w:id="39"/>
      </w:r>
      <w:r w:rsidR="00ED5271" w:rsidRPr="004E4BD7">
        <w:t xml:space="preserve"> </w:t>
      </w:r>
      <w:r w:rsidR="004E4BD7" w:rsidRPr="004E4BD7">
        <w:t>como validar a quebra de leis de trânsito para tirar pontos da carteira</w:t>
      </w:r>
      <w:r w:rsidR="00ED5271">
        <w:t>.</w:t>
      </w:r>
      <w:r w:rsidR="004E4BD7" w:rsidRPr="004E4BD7">
        <w:t xml:space="preserve"> </w:t>
      </w:r>
      <w:r w:rsidR="00ED5271">
        <w:t>O</w:t>
      </w:r>
      <w:r w:rsidR="004E4BD7" w:rsidRPr="004E4BD7">
        <w:t xml:space="preserve"> cuidado e gerenciamento deles auxilia o autor a passar os ensinamentos sobre a legislação, cuidados com veículo e saúde do condutor.</w:t>
      </w:r>
    </w:p>
    <w:p w14:paraId="42B9548E" w14:textId="3D333AA4" w:rsidR="001A51F5" w:rsidRDefault="001A51F5" w:rsidP="007028EA">
      <w:pPr>
        <w:pStyle w:val="TF-LEGENDA"/>
      </w:pPr>
      <w:r>
        <w:t xml:space="preserve">Figura 1 – Visão do jogador </w:t>
      </w:r>
      <w:r w:rsidR="000916A0">
        <w:t xml:space="preserve">dentro do jogo </w:t>
      </w:r>
      <w:r w:rsidR="000E6379">
        <w:t xml:space="preserve">com </w:t>
      </w:r>
      <w:r w:rsidR="000916A0">
        <w:t>o HUD</w:t>
      </w:r>
    </w:p>
    <w:p w14:paraId="64F05DE6" w14:textId="19FAEBA5" w:rsidR="001A51F5" w:rsidRDefault="001A51F5" w:rsidP="007028EA">
      <w:pPr>
        <w:pStyle w:val="TF-FIGURA"/>
      </w:pPr>
      <w:r>
        <w:rPr>
          <w:noProof/>
        </w:rPr>
        <w:drawing>
          <wp:inline distT="0" distB="0" distL="0" distR="0" wp14:anchorId="19179787" wp14:editId="783DB457">
            <wp:extent cx="5126983" cy="2868676"/>
            <wp:effectExtent l="12700" t="12700" r="17145" b="14605"/>
            <wp:docPr id="393717513" name="Imagem 39371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0983" r="4094" b="5289"/>
                    <a:stretch/>
                  </pic:blipFill>
                  <pic:spPr bwMode="auto">
                    <a:xfrm>
                      <a:off x="0" y="0"/>
                      <a:ext cx="5167183" cy="28911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5A11" w14:textId="30D12CFF" w:rsidR="007E1563" w:rsidRDefault="001A51F5" w:rsidP="007028EA">
      <w:pPr>
        <w:pStyle w:val="TF-FONTE"/>
      </w:pPr>
      <w:r>
        <w:t>Fonte: Buzzi (2018, p. 12)</w:t>
      </w:r>
      <w:r w:rsidR="007028EA">
        <w:t>.</w:t>
      </w:r>
    </w:p>
    <w:p w14:paraId="641BD4B1" w14:textId="65A49AF5" w:rsidR="00A44581" w:rsidRDefault="007E1563" w:rsidP="007E1563">
      <w:pPr>
        <w:pStyle w:val="TF-TEXTO"/>
      </w:pPr>
      <w:r>
        <w:t xml:space="preserve">O </w:t>
      </w:r>
      <w:r w:rsidR="0001023F">
        <w:t xml:space="preserve">autor </w:t>
      </w:r>
      <w:r w:rsidR="0001023F" w:rsidRPr="00022CA8">
        <w:t>ressalta</w:t>
      </w:r>
      <w:r w:rsidR="00022CA8" w:rsidRPr="00022CA8">
        <w:t xml:space="preserve"> em sua conclusão que, dentre as melhorias pensadas, está a criação de um cenário maior para simular mais situações e suas diversidades. </w:t>
      </w:r>
      <w:commentRangeStart w:id="40"/>
      <w:r w:rsidR="00022CA8" w:rsidRPr="00022CA8">
        <w:t xml:space="preserve">Seria a implementação de ciclovias e a possibilidade de mudança de clima. </w:t>
      </w:r>
      <w:commentRangeEnd w:id="40"/>
      <w:r w:rsidR="00071266">
        <w:rPr>
          <w:rStyle w:val="Refdecomentrio"/>
        </w:rPr>
        <w:commentReference w:id="40"/>
      </w:r>
      <w:r w:rsidR="00022CA8" w:rsidRPr="00022CA8">
        <w:t>Além disso, propõe-se melhorar a geração dos buracos nas vias. Outra sugestão é validar o sentido da via que o carro está dirigindo para verificar se o jogador está na contramão. Adicionalmente, sugere-se modificar o jogo para funcionar com realidade aumentada, visando aumentar a imersão do jogador. Isso seria alcançado ao adicionar um ponto de vista mais pessoal às situações.</w:t>
      </w:r>
    </w:p>
    <w:p w14:paraId="1ABB6976" w14:textId="7A19B21F" w:rsidR="00A44581" w:rsidRDefault="00BE3A5D" w:rsidP="00263309">
      <w:pPr>
        <w:pStyle w:val="Ttulo2"/>
      </w:pPr>
      <w:r>
        <w:t>ANÁLISE DA VALIDADE COMPORTAMENTAL DE UM SIMULADOR DE DIREÇÃO IMERSIVO</w:t>
      </w:r>
    </w:p>
    <w:p w14:paraId="22C9A192" w14:textId="1A083724" w:rsidR="00A44581" w:rsidRDefault="003437C6" w:rsidP="00A44581">
      <w:pPr>
        <w:pStyle w:val="TF-TEXTO"/>
      </w:pPr>
      <w:r w:rsidRPr="003437C6">
        <w:t xml:space="preserve">O trabalho desenvolvido pelo autor </w:t>
      </w:r>
      <w:r w:rsidR="000C2D9F" w:rsidRPr="000C2D9F">
        <w:t>Andriola</w:t>
      </w:r>
      <w:r w:rsidR="009C427E">
        <w:t xml:space="preserve"> </w:t>
      </w:r>
      <w:r w:rsidRPr="003437C6">
        <w:t>(20</w:t>
      </w:r>
      <w:r w:rsidR="000C2D9F">
        <w:t>2</w:t>
      </w:r>
      <w:r w:rsidRPr="003437C6">
        <w:t>1)</w:t>
      </w:r>
      <w:r w:rsidR="000C2D9F">
        <w:t xml:space="preserve"> foi feito para validar se um simulador de direção imersivo mimetiza os comportamentos de alguém dirigindo num ambiente real</w:t>
      </w:r>
      <w:r w:rsidR="009E1BB9">
        <w:t>. Idealmente</w:t>
      </w:r>
      <w:r w:rsidR="000C2D9F">
        <w:t>,</w:t>
      </w:r>
      <w:r w:rsidR="009E1BB9">
        <w:t xml:space="preserve"> validando situações mais </w:t>
      </w:r>
      <w:commentRangeStart w:id="41"/>
      <w:r w:rsidR="009E1BB9">
        <w:t xml:space="preserve">especificas </w:t>
      </w:r>
      <w:commentRangeEnd w:id="41"/>
      <w:r w:rsidR="002D6C02">
        <w:rPr>
          <w:rStyle w:val="Refdecomentrio"/>
        </w:rPr>
        <w:commentReference w:id="41"/>
      </w:r>
      <w:r w:rsidR="009E1BB9">
        <w:t>e raras sem a necessidade de correr riscos e diminuindo recursos necessários.</w:t>
      </w:r>
    </w:p>
    <w:p w14:paraId="1A8BA828" w14:textId="55EA2DCF" w:rsidR="00091F6A" w:rsidRDefault="000E6379" w:rsidP="00091F6A">
      <w:pPr>
        <w:pStyle w:val="TF-TEXTO"/>
      </w:pPr>
      <w:r>
        <w:t>A</w:t>
      </w:r>
      <w:r w:rsidRPr="000E6379">
        <w:t xml:space="preserve"> Figura 2 mostra uma parte do trecho de 13 quilômetros presente no Rio Grande do Sul que foi reconstruído em um ambiente virtual, </w:t>
      </w:r>
      <w:commentRangeStart w:id="42"/>
      <w:r w:rsidRPr="000E6379">
        <w:t xml:space="preserve">acima </w:t>
      </w:r>
      <w:commentRangeEnd w:id="42"/>
      <w:r w:rsidR="002D6C02">
        <w:rPr>
          <w:rStyle w:val="Refdecomentrio"/>
        </w:rPr>
        <w:commentReference w:id="42"/>
      </w:r>
      <w:r w:rsidRPr="000E6379">
        <w:t xml:space="preserve">é uma foto da rua real e </w:t>
      </w:r>
      <w:commentRangeStart w:id="43"/>
      <w:r w:rsidRPr="000E6379">
        <w:t xml:space="preserve">abaixo </w:t>
      </w:r>
      <w:commentRangeEnd w:id="43"/>
      <w:r w:rsidR="002D6C02">
        <w:rPr>
          <w:rStyle w:val="Refdecomentrio"/>
        </w:rPr>
        <w:commentReference w:id="43"/>
      </w:r>
      <w:r w:rsidRPr="000E6379">
        <w:t xml:space="preserve">uma </w:t>
      </w:r>
      <w:commentRangeStart w:id="44"/>
      <w:r w:rsidRPr="000E6379">
        <w:t xml:space="preserve">print </w:t>
      </w:r>
      <w:commentRangeEnd w:id="44"/>
      <w:r w:rsidR="002D6C02">
        <w:rPr>
          <w:rStyle w:val="Refdecomentrio"/>
        </w:rPr>
        <w:commentReference w:id="44"/>
      </w:r>
      <w:r w:rsidRPr="000E6379">
        <w:t>da mesma parte virtual.</w:t>
      </w:r>
      <w:r w:rsidR="00027E83" w:rsidRPr="00027E83">
        <w:t xml:space="preserve"> O processo </w:t>
      </w:r>
      <w:commentRangeStart w:id="45"/>
      <w:r w:rsidR="00027E83" w:rsidRPr="00027E83">
        <w:t>seria basicamente trazer candidatos met</w:t>
      </w:r>
      <w:r w:rsidR="009E1BB9">
        <w:t>a</w:t>
      </w:r>
      <w:r w:rsidR="00027E83" w:rsidRPr="00027E83">
        <w:t xml:space="preserve">de para testarem </w:t>
      </w:r>
      <w:commentRangeEnd w:id="45"/>
      <w:r w:rsidR="002D6C02">
        <w:rPr>
          <w:rStyle w:val="Refdecomentrio"/>
        </w:rPr>
        <w:commentReference w:id="45"/>
      </w:r>
      <w:r w:rsidR="00027E83" w:rsidRPr="00027E83">
        <w:t>um jogo de simulação de direção n</w:t>
      </w:r>
      <w:r w:rsidR="00F969B1">
        <w:t>o</w:t>
      </w:r>
      <w:r w:rsidR="00027E83" w:rsidRPr="00027E83">
        <w:t xml:space="preserve"> </w:t>
      </w:r>
      <w:r w:rsidR="00F969B1" w:rsidRPr="00027E83">
        <w:t xml:space="preserve">LASTRAN </w:t>
      </w:r>
      <w:r w:rsidR="00F969B1">
        <w:t>(</w:t>
      </w:r>
      <w:r w:rsidR="00027E83" w:rsidRPr="00027E83">
        <w:t>Laboratório de Sistemas de Transportes). O LASTRAN é equipado com volante, câmbio manual, pedais e óculos VR. Ao mesmo tempo a outra metade dos candidatos estaria dirigindo na mesma estrada com o mesmo carro para após captados os dados nos dois ambientes, juntarem e compararem as experiências dos grupos.</w:t>
      </w:r>
    </w:p>
    <w:p w14:paraId="56D7713D" w14:textId="00F3AFA4" w:rsidR="00091F6A" w:rsidRDefault="00091F6A" w:rsidP="00091F6A">
      <w:pPr>
        <w:pStyle w:val="TF-LEGENDA"/>
      </w:pPr>
      <w:r>
        <w:lastRenderedPageBreak/>
        <w:t>Figura 2 – Comparação rodovia real x virtual</w:t>
      </w:r>
    </w:p>
    <w:p w14:paraId="177EB89F" w14:textId="52C2E9AE" w:rsidR="00091F6A" w:rsidRDefault="00091F6A" w:rsidP="00091F6A">
      <w:pPr>
        <w:pStyle w:val="TF-FIGURA"/>
      </w:pPr>
      <w:r w:rsidRPr="00091F6A">
        <w:rPr>
          <w:noProof/>
        </w:rPr>
        <w:drawing>
          <wp:inline distT="0" distB="0" distL="0" distR="0" wp14:anchorId="66152663" wp14:editId="733137ED">
            <wp:extent cx="3198441" cy="3162300"/>
            <wp:effectExtent l="12700" t="12700" r="15240" b="12700"/>
            <wp:docPr id="1952827358" name="Imagem 1" descr="Rodovia com carros ao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7358" name="Imagem 1" descr="Rodovia com carros ao fundo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704" cy="318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09E4B" w14:textId="4B73106B" w:rsidR="00091F6A" w:rsidRDefault="00091F6A" w:rsidP="00091F6A">
      <w:pPr>
        <w:pStyle w:val="TF-FONTE"/>
      </w:pPr>
      <w:r>
        <w:t xml:space="preserve">Fonte: </w:t>
      </w:r>
      <w:r w:rsidRPr="000C2D9F">
        <w:t>Andriola</w:t>
      </w:r>
      <w:r>
        <w:t xml:space="preserve"> (2021, p. 49)</w:t>
      </w:r>
      <w:r w:rsidR="009C427E">
        <w:t>.</w:t>
      </w:r>
    </w:p>
    <w:p w14:paraId="713DC99D" w14:textId="5439E0E6" w:rsidR="00D47D23" w:rsidRDefault="009755C6" w:rsidP="00A44581">
      <w:pPr>
        <w:pStyle w:val="TF-TEXTO"/>
      </w:pPr>
      <w:r>
        <w:t xml:space="preserve">Ao final, </w:t>
      </w:r>
      <w:commentRangeStart w:id="46"/>
      <w:r>
        <w:t xml:space="preserve">devido a problemas técnicos o teste foi feito com 60/40 (Virtual/Real). </w:t>
      </w:r>
      <w:commentRangeEnd w:id="46"/>
      <w:r w:rsidR="002D6C02">
        <w:rPr>
          <w:rStyle w:val="Refdecomentrio"/>
        </w:rPr>
        <w:commentReference w:id="46"/>
      </w:r>
      <w:r w:rsidRPr="009755C6">
        <w:t xml:space="preserve">Para a realização das análises foram utilizados os dados de velocidade e posição lateral dos veículos nos dois cenários e métodos de análise comparativa, análise estatística e estimação de modelos lineares simples. </w:t>
      </w:r>
      <w:r w:rsidR="002C5C4D">
        <w:t>A</w:t>
      </w:r>
      <w:r w:rsidR="00D47D23">
        <w:t xml:space="preserve"> conclusão dos dados foi que</w:t>
      </w:r>
      <w:r w:rsidR="00916B5C">
        <w:t xml:space="preserve"> existe sim uma relação entre o mundo real e virtual para as medidas de velocidade e posição lateral em rodovias de pista simples</w:t>
      </w:r>
      <w:r w:rsidR="002C5C4D">
        <w:t>.</w:t>
      </w:r>
      <w:r w:rsidR="00916B5C">
        <w:t xml:space="preserve"> </w:t>
      </w:r>
      <w:commentRangeStart w:id="47"/>
      <w:r w:rsidR="002C5C4D">
        <w:t xml:space="preserve">Porém </w:t>
      </w:r>
      <w:commentRangeEnd w:id="47"/>
      <w:r w:rsidR="002D6C02">
        <w:rPr>
          <w:rStyle w:val="Refdecomentrio"/>
        </w:rPr>
        <w:commentReference w:id="47"/>
      </w:r>
      <w:r w:rsidR="00916B5C">
        <w:t>o autor menciona que deve se ter cuidado ao utilizar essa relação em outros contextos e que mais dados precisam ser medidos e em outros ambientes.</w:t>
      </w:r>
    </w:p>
    <w:p w14:paraId="65E88EB3" w14:textId="2CB66291" w:rsidR="00A44581" w:rsidRPr="00116C3A" w:rsidRDefault="00116C3A" w:rsidP="00344DD5">
      <w:pPr>
        <w:pStyle w:val="Ttulo2"/>
        <w:rPr>
          <w:lang w:val="en-US"/>
        </w:rPr>
      </w:pPr>
      <w:r w:rsidRPr="00116C3A">
        <w:rPr>
          <w:lang w:val="en-US"/>
        </w:rPr>
        <w:t>A case study of a virtual reality‑based drink driving educational tool</w:t>
      </w:r>
    </w:p>
    <w:p w14:paraId="35B31B3B" w14:textId="7951F1E5" w:rsidR="005059DC" w:rsidRDefault="005059DC" w:rsidP="005059DC">
      <w:pPr>
        <w:pStyle w:val="TF-TEXTO"/>
      </w:pPr>
      <w:r>
        <w:t xml:space="preserve">O trabalho desenvolvido por </w:t>
      </w:r>
      <w:r w:rsidR="00116C3A" w:rsidRPr="00116C3A">
        <w:t>Masterton</w:t>
      </w:r>
      <w:r w:rsidR="00116C3A">
        <w:t xml:space="preserve"> e </w:t>
      </w:r>
      <w:r w:rsidR="00116C3A" w:rsidRPr="00116C3A">
        <w:t>Wilson</w:t>
      </w:r>
      <w:r w:rsidR="009C427E">
        <w:t xml:space="preserve"> </w:t>
      </w:r>
      <w:r>
        <w:t>(</w:t>
      </w:r>
      <w:r w:rsidR="00116C3A">
        <w:t>2023</w:t>
      </w:r>
      <w:r>
        <w:t>)</w:t>
      </w:r>
      <w:r w:rsidR="00091F6A">
        <w:t xml:space="preserve"> </w:t>
      </w:r>
      <w:r w:rsidR="009C427E">
        <w:t xml:space="preserve">utiliza uma aplicação para </w:t>
      </w:r>
      <w:r w:rsidR="00343226">
        <w:t>identificar como o álcool afeta o reflexo, a identificação de objetos e a concentração das pessoas com o auxílio de um Google CardBoard para a realidade</w:t>
      </w:r>
      <w:r w:rsidR="009C427E">
        <w:t xml:space="preserve"> virtual</w:t>
      </w:r>
      <w:r w:rsidR="00343226">
        <w:t xml:space="preserve"> imersiva e filtros </w:t>
      </w:r>
      <w:r w:rsidR="00C26985">
        <w:t>d</w:t>
      </w:r>
      <w:r w:rsidR="00343226">
        <w:t>e oclusão para simulação da embriaguez.</w:t>
      </w:r>
    </w:p>
    <w:p w14:paraId="2412F041" w14:textId="052E4676" w:rsidR="001073E7" w:rsidRDefault="0028409F" w:rsidP="005059DC">
      <w:pPr>
        <w:pStyle w:val="TF-TEXTO"/>
      </w:pPr>
      <w:r>
        <w:t xml:space="preserve">A aplicação </w:t>
      </w:r>
      <w:r w:rsidR="009C427E">
        <w:t>faz</w:t>
      </w:r>
      <w:r>
        <w:t xml:space="preserve"> o carro </w:t>
      </w:r>
      <w:r w:rsidR="009C427E">
        <w:t xml:space="preserve">se movimentar </w:t>
      </w:r>
      <w:r>
        <w:t>automaticamente pelo mapa</w:t>
      </w:r>
      <w:commentRangeStart w:id="48"/>
      <w:r w:rsidR="00655161">
        <w:t xml:space="preserve">, </w:t>
      </w:r>
      <w:commentRangeEnd w:id="48"/>
      <w:r w:rsidR="002D6C02">
        <w:rPr>
          <w:rStyle w:val="Refdecomentrio"/>
        </w:rPr>
        <w:commentReference w:id="48"/>
      </w:r>
      <w:r w:rsidR="00655161">
        <w:t>e</w:t>
      </w:r>
      <w:r>
        <w:t xml:space="preserve"> o usuário precisa apenas apontar e interagir com os objetos que enxerga</w:t>
      </w:r>
      <w:r w:rsidR="00655161">
        <w:t>. O</w:t>
      </w:r>
      <w:r>
        <w:t xml:space="preserve"> mapa usado </w:t>
      </w:r>
      <w:commentRangeStart w:id="49"/>
      <w:r w:rsidR="001073E7">
        <w:t>é bem simples</w:t>
      </w:r>
      <w:r w:rsidR="00655161">
        <w:t xml:space="preserve"> </w:t>
      </w:r>
      <w:commentRangeEnd w:id="49"/>
      <w:r w:rsidR="002D6C02">
        <w:rPr>
          <w:rStyle w:val="Refdecomentrio"/>
        </w:rPr>
        <w:commentReference w:id="49"/>
      </w:r>
      <w:r w:rsidR="00655161">
        <w:t xml:space="preserve">com </w:t>
      </w:r>
      <w:r w:rsidR="001073E7">
        <w:t>algumas estradas retas se cruzando e sinalização principalmente nos cruzamentos</w:t>
      </w:r>
      <w:r w:rsidR="00655161">
        <w:t>. P</w:t>
      </w:r>
      <w:r>
        <w:t xml:space="preserve">ara o modo embriaguez no simulador </w:t>
      </w:r>
      <w:r w:rsidR="001073E7">
        <w:t>os autores usaram os filtros de distorção de visão, tremedeira na visão e um aumento no tempo de resposta de 300 milissegundos</w:t>
      </w:r>
      <w:r>
        <w:t>.</w:t>
      </w:r>
    </w:p>
    <w:p w14:paraId="497F3B47" w14:textId="3FBD4933" w:rsidR="001073E7" w:rsidRDefault="001073E7" w:rsidP="001073E7">
      <w:pPr>
        <w:pStyle w:val="TF-LEGENDA"/>
      </w:pPr>
      <w:r>
        <w:t>Figura 3 – Comparação visão normal x embriaguez</w:t>
      </w:r>
    </w:p>
    <w:p w14:paraId="0F94EA5E" w14:textId="00A52CED" w:rsidR="00343226" w:rsidRDefault="001073E7" w:rsidP="001073E7">
      <w:pPr>
        <w:pStyle w:val="TF-FIGURA"/>
      </w:pPr>
      <w:r w:rsidRPr="001073E7">
        <w:rPr>
          <w:noProof/>
        </w:rPr>
        <w:drawing>
          <wp:inline distT="0" distB="0" distL="0" distR="0" wp14:anchorId="5BB92EB4" wp14:editId="566CF8A2">
            <wp:extent cx="4908550" cy="1516879"/>
            <wp:effectExtent l="12700" t="12700" r="6350" b="7620"/>
            <wp:docPr id="125560639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639" name="Imagem 1" descr="Tela de computador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971" cy="152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C9F1" w14:textId="05956BC5" w:rsidR="001073E7" w:rsidRDefault="001073E7" w:rsidP="001073E7">
      <w:pPr>
        <w:pStyle w:val="TF-FONTE"/>
      </w:pPr>
      <w:r>
        <w:t xml:space="preserve">Fonte: </w:t>
      </w:r>
      <w:r w:rsidRPr="00116C3A">
        <w:t>Masterton1</w:t>
      </w:r>
      <w:r>
        <w:t xml:space="preserve"> e </w:t>
      </w:r>
      <w:r w:rsidRPr="00116C3A">
        <w:t xml:space="preserve">Wilson </w:t>
      </w:r>
      <w:r>
        <w:t>(2023, p.5)</w:t>
      </w:r>
      <w:r w:rsidR="00655161">
        <w:t>.</w:t>
      </w:r>
    </w:p>
    <w:p w14:paraId="6E51B76B" w14:textId="469C6742" w:rsidR="001073E7" w:rsidRPr="001073E7" w:rsidRDefault="001073E7" w:rsidP="0001023F">
      <w:pPr>
        <w:pStyle w:val="TF-TEXTO"/>
      </w:pPr>
      <w:commentRangeStart w:id="50"/>
      <w:r>
        <w:tab/>
        <w:t>Para a conclusão do trabalho</w:t>
      </w:r>
      <w:r w:rsidR="0028409F">
        <w:t xml:space="preserve"> foram en</w:t>
      </w:r>
      <w:r w:rsidR="00C26985">
        <w:t>con</w:t>
      </w:r>
      <w:r w:rsidR="0028409F">
        <w:t>trados 20 voluntários com carteira</w:t>
      </w:r>
      <w:r w:rsidR="00D04FB5">
        <w:t xml:space="preserve"> de motorista</w:t>
      </w:r>
      <w:r w:rsidR="0028409F">
        <w:t xml:space="preserve"> </w:t>
      </w:r>
      <w:commentRangeStart w:id="51"/>
      <w:r w:rsidR="0028409F">
        <w:t xml:space="preserve">onde </w:t>
      </w:r>
      <w:commentRangeEnd w:id="51"/>
      <w:r w:rsidR="0058322F">
        <w:rPr>
          <w:rStyle w:val="Refdecomentrio"/>
        </w:rPr>
        <w:commentReference w:id="51"/>
      </w:r>
      <w:r w:rsidR="0028409F">
        <w:t xml:space="preserve">cada um realizou um teste com e sem o filtro de embriaguez </w:t>
      </w:r>
      <w:r w:rsidR="00D04FB5">
        <w:t xml:space="preserve">para </w:t>
      </w:r>
      <w:r w:rsidR="00F969B1">
        <w:t xml:space="preserve">fins </w:t>
      </w:r>
      <w:r w:rsidR="00D04FB5">
        <w:t>comparativos</w:t>
      </w:r>
      <w:r w:rsidR="00F969B1">
        <w:t>.</w:t>
      </w:r>
      <w:r w:rsidR="00D04FB5">
        <w:t xml:space="preserve"> </w:t>
      </w:r>
      <w:commentRangeStart w:id="52"/>
      <w:r w:rsidR="00F969B1">
        <w:t>F</w:t>
      </w:r>
      <w:r w:rsidR="00FF635C">
        <w:t>oi verifica</w:t>
      </w:r>
      <w:r w:rsidR="00F969B1">
        <w:t>do</w:t>
      </w:r>
      <w:r w:rsidR="00FF635C">
        <w:t xml:space="preserve"> </w:t>
      </w:r>
      <w:r w:rsidR="00F969B1">
        <w:t xml:space="preserve">o se esperaria do experimento em situação real. </w:t>
      </w:r>
      <w:commentRangeEnd w:id="52"/>
      <w:r w:rsidR="0058322F">
        <w:rPr>
          <w:rStyle w:val="Refdecomentrio"/>
        </w:rPr>
        <w:commentReference w:id="52"/>
      </w:r>
      <w:commentRangeStart w:id="53"/>
      <w:r w:rsidR="00F969B1">
        <w:t>O</w:t>
      </w:r>
      <w:r w:rsidR="00FF635C">
        <w:t xml:space="preserve"> tempo de resposta foi de 1,44 para 2,66 segundos em média</w:t>
      </w:r>
      <w:r w:rsidR="00F969B1">
        <w:t xml:space="preserve">. </w:t>
      </w:r>
      <w:commentRangeEnd w:id="53"/>
      <w:r w:rsidR="0058322F">
        <w:rPr>
          <w:rStyle w:val="Refdecomentrio"/>
        </w:rPr>
        <w:commentReference w:id="53"/>
      </w:r>
      <w:r w:rsidR="00F969B1">
        <w:t xml:space="preserve">Além </w:t>
      </w:r>
      <w:commentRangeStart w:id="54"/>
      <w:r w:rsidR="00F969B1">
        <w:t>disso</w:t>
      </w:r>
      <w:commentRangeEnd w:id="54"/>
      <w:r w:rsidR="0058322F">
        <w:rPr>
          <w:rStyle w:val="Refdecomentrio"/>
        </w:rPr>
        <w:commentReference w:id="54"/>
      </w:r>
      <w:r w:rsidR="00FF635C">
        <w:t xml:space="preserve"> dos 20 participantes 17 marcaram todos os objetos para depois apenas 7 conseguirem o mesmo feito</w:t>
      </w:r>
      <w:r w:rsidR="00F969B1">
        <w:t>. Outro ponto a mencionar</w:t>
      </w:r>
      <w:r w:rsidR="00FF635C">
        <w:t xml:space="preserve"> </w:t>
      </w:r>
      <w:r w:rsidR="00F969B1">
        <w:t xml:space="preserve">é </w:t>
      </w:r>
      <w:r w:rsidR="00FF635C">
        <w:t>que com o filtro os voluntários ficaram menos tempo olhando para objetos importantes</w:t>
      </w:r>
      <w:commentRangeEnd w:id="50"/>
      <w:r w:rsidR="0058322F">
        <w:rPr>
          <w:rStyle w:val="Refdecomentrio"/>
        </w:rPr>
        <w:commentReference w:id="50"/>
      </w:r>
      <w:ins w:id="55" w:author="Luciana Pereira de Araújo Kohler" w:date="2024-05-26T17:05:00Z">
        <w:r w:rsidR="0058322F">
          <w:t>R</w:t>
        </w:r>
      </w:ins>
      <w:r w:rsidR="00FF635C">
        <w:t>.</w:t>
      </w:r>
    </w:p>
    <w:p w14:paraId="25B7474A" w14:textId="37D54109" w:rsidR="00451B94" w:rsidRDefault="00451B94" w:rsidP="001C5AC4">
      <w:pPr>
        <w:pStyle w:val="Ttulo1"/>
      </w:pPr>
      <w:bookmarkStart w:id="56" w:name="_Toc54164921"/>
      <w:bookmarkStart w:id="57" w:name="_Toc54165675"/>
      <w:bookmarkStart w:id="58" w:name="_Toc54169333"/>
      <w:bookmarkStart w:id="59" w:name="_Toc96347439"/>
      <w:bookmarkStart w:id="60" w:name="_Toc96357723"/>
      <w:bookmarkStart w:id="61" w:name="_Toc96491866"/>
      <w:bookmarkStart w:id="62" w:name="_Toc411603107"/>
      <w:bookmarkEnd w:id="35"/>
      <w:r>
        <w:lastRenderedPageBreak/>
        <w:t>proposta</w:t>
      </w:r>
      <w:r w:rsidR="00DB61BE">
        <w:t xml:space="preserve"> DO </w:t>
      </w:r>
      <w:r w:rsidR="009B7021">
        <w:t>Jogo</w:t>
      </w:r>
    </w:p>
    <w:p w14:paraId="0336A8B2" w14:textId="27414BAE" w:rsidR="00451B94" w:rsidRDefault="00DB61BE" w:rsidP="00451B94">
      <w:pPr>
        <w:pStyle w:val="TF-TEXTO"/>
      </w:pPr>
      <w:r>
        <w:t xml:space="preserve">Nesta seção serão apresentadas as justificativas deste trabalho para área social e cientifica, assim como seus </w:t>
      </w:r>
      <w:r w:rsidR="00A7005E">
        <w:t>R</w:t>
      </w:r>
      <w:r>
        <w:t xml:space="preserve">equisitos </w:t>
      </w:r>
      <w:r w:rsidR="00A7005E">
        <w:t>F</w:t>
      </w:r>
      <w:r>
        <w:t>uncionais</w:t>
      </w:r>
      <w:r w:rsidR="00A7005E">
        <w:t xml:space="preserve"> (RF)</w:t>
      </w:r>
      <w:r>
        <w:t xml:space="preserve"> e </w:t>
      </w:r>
      <w:r w:rsidR="00A7005E">
        <w:t>R</w:t>
      </w:r>
      <w:r>
        <w:t xml:space="preserve">equisitos </w:t>
      </w:r>
      <w:r w:rsidR="00A7005E">
        <w:t>N</w:t>
      </w:r>
      <w:r>
        <w:t xml:space="preserve">ão </w:t>
      </w:r>
      <w:r w:rsidR="00A7005E">
        <w:t>F</w:t>
      </w:r>
      <w:r>
        <w:t>uncionais</w:t>
      </w:r>
      <w:r w:rsidR="00A7005E">
        <w:t xml:space="preserve"> (RNF)</w:t>
      </w:r>
      <w:r>
        <w:t>, a metodologia e cronograma a ser utilizada para a elaboração do projeto.</w:t>
      </w:r>
    </w:p>
    <w:p w14:paraId="62F25ABA" w14:textId="77777777" w:rsidR="00451B94" w:rsidRDefault="00451B94" w:rsidP="00E638A0">
      <w:pPr>
        <w:pStyle w:val="Ttulo2"/>
      </w:pPr>
      <w:bookmarkStart w:id="63" w:name="_Toc54164915"/>
      <w:bookmarkStart w:id="64" w:name="_Toc54165669"/>
      <w:bookmarkStart w:id="65" w:name="_Toc54169327"/>
      <w:bookmarkStart w:id="66" w:name="_Toc96347433"/>
      <w:bookmarkStart w:id="67" w:name="_Toc96357717"/>
      <w:bookmarkStart w:id="68" w:name="_Toc96491860"/>
      <w:bookmarkStart w:id="69" w:name="_Toc351015594"/>
      <w:r>
        <w:t>JUSTIFICATIVA</w:t>
      </w:r>
    </w:p>
    <w:p w14:paraId="78305E65" w14:textId="3EC07BB5" w:rsidR="006B0760" w:rsidRDefault="00A93ADA" w:rsidP="00A32165">
      <w:pPr>
        <w:pStyle w:val="TF-TEXTO"/>
      </w:pPr>
      <w:r>
        <w:t>O Quadro</w:t>
      </w:r>
      <w:r w:rsidR="00A32165">
        <w:t xml:space="preserve"> </w:t>
      </w:r>
      <w:r>
        <w:t xml:space="preserve">1 </w:t>
      </w:r>
      <w:r w:rsidR="00A32165">
        <w:t>demonstra correlações que os trabalhos citados cima possuem.</w:t>
      </w:r>
    </w:p>
    <w:p w14:paraId="72A23E67" w14:textId="066E60B9" w:rsidR="006B0760" w:rsidRDefault="006B0760" w:rsidP="006B0760">
      <w:pPr>
        <w:pStyle w:val="TF-LEGENDA"/>
      </w:pPr>
      <w:bookmarkStart w:id="70" w:name="_Ref52025161"/>
      <w:r>
        <w:t xml:space="preserve">Quadro </w:t>
      </w:r>
      <w:bookmarkEnd w:id="70"/>
      <w:r w:rsidR="00BE04FD">
        <w:t>1</w:t>
      </w:r>
      <w:r>
        <w:t xml:space="preserve"> - </w:t>
      </w:r>
      <w:commentRangeStart w:id="71"/>
      <w:r w:rsidR="00F3649F">
        <w:t>Comparativo</w:t>
      </w:r>
      <w:commentRangeEnd w:id="71"/>
      <w:r w:rsidR="00845BB8">
        <w:rPr>
          <w:rStyle w:val="Refdecomentrio"/>
        </w:rPr>
        <w:commentReference w:id="71"/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802D0F" w14:paraId="4DC82DAE" w14:textId="77777777" w:rsidTr="00A32165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346CD0EE" w14:textId="38BDA279" w:rsidR="006B0760" w:rsidRDefault="002B1AC2" w:rsidP="00802D0F">
            <w:pPr>
              <w:pStyle w:val="TF-TEXTOQUADRO"/>
              <w:jc w:val="center"/>
            </w:pPr>
            <w:r w:rsidRPr="002B1AC2">
              <w:t>Buzzi</w:t>
            </w:r>
            <w:r w:rsidR="00DE394F">
              <w:t xml:space="preserve"> </w:t>
            </w:r>
            <w:r>
              <w:t>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4D97FD72" w14:textId="0D33E45D" w:rsidR="006B0760" w:rsidRDefault="00233E85" w:rsidP="00802D0F">
            <w:pPr>
              <w:pStyle w:val="TF-TEXTOQUADRO"/>
              <w:jc w:val="center"/>
            </w:pPr>
            <w:r w:rsidRPr="00233E85">
              <w:t>Andriola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5AE2E716" w14:textId="2FEDD401" w:rsidR="006B0760" w:rsidRPr="007D4566" w:rsidRDefault="00233E85" w:rsidP="00802D0F">
            <w:pPr>
              <w:pStyle w:val="TF-TEXTOQUADRO"/>
              <w:jc w:val="center"/>
            </w:pPr>
            <w:r w:rsidRPr="00233E85">
              <w:t>Masterton; Wilson (2023)</w:t>
            </w:r>
          </w:p>
        </w:tc>
      </w:tr>
      <w:tr w:rsidR="00802D0F" w14:paraId="3380952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38D3B43" w14:textId="448F9B59" w:rsidR="006B0760" w:rsidRDefault="002B1AC2" w:rsidP="004B3C46">
            <w:pPr>
              <w:pStyle w:val="TF-TEXTOQUADRO"/>
            </w:pPr>
            <w:r>
              <w:t>Utiliza realidade virtual</w:t>
            </w:r>
            <w:r w:rsidR="00337903">
              <w:t xml:space="preserve"> imersiva</w:t>
            </w:r>
            <w:r>
              <w:t>?</w:t>
            </w:r>
          </w:p>
        </w:tc>
        <w:tc>
          <w:tcPr>
            <w:tcW w:w="1743" w:type="dxa"/>
            <w:shd w:val="clear" w:color="auto" w:fill="auto"/>
          </w:tcPr>
          <w:p w14:paraId="2C274505" w14:textId="34D973D9" w:rsidR="006B0760" w:rsidRDefault="002B1AC2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798F95D2" w14:textId="2A0BBC63" w:rsidR="006B0760" w:rsidRDefault="002B1AC2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473A4A9" w14:textId="47557B0C" w:rsidR="006B0760" w:rsidRDefault="002B1AC2" w:rsidP="004B3C46">
            <w:pPr>
              <w:pStyle w:val="TF-TEXTOQUADRO"/>
            </w:pPr>
            <w:r>
              <w:t>Sim</w:t>
            </w:r>
          </w:p>
        </w:tc>
      </w:tr>
      <w:tr w:rsidR="00233E85" w14:paraId="615D3CA3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6E7B883" w14:textId="46B2F571" w:rsidR="00233E85" w:rsidRDefault="00233E85" w:rsidP="004B3C46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629E5946" w14:textId="4F448848" w:rsidR="00233E85" w:rsidRDefault="00233E85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FD3AA8B" w14:textId="426E6498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64287B7" w14:textId="0A5EFD68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11F453D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50EC2C27" w14:textId="0994D11E" w:rsidR="00233E85" w:rsidRDefault="00233E85" w:rsidP="004B3C46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0F66C670" w14:textId="521F09B5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74D76A3C" w14:textId="05795E2D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07137ECE" w14:textId="5B9C77DE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4BD4C8AE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5404E7E" w14:textId="1061A70E" w:rsidR="00233E85" w:rsidRDefault="00233E85" w:rsidP="004B3C46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6F10223E" w14:textId="16976C9B" w:rsidR="00233E85" w:rsidRDefault="00233E85" w:rsidP="004B3C46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58FEA8FF" w14:textId="4B253696" w:rsidR="00233E85" w:rsidRDefault="00233E85" w:rsidP="004B3C46">
            <w:pPr>
              <w:pStyle w:val="TF-TEXTOQUADRO"/>
            </w:pPr>
            <w:r w:rsidRPr="00233E85">
              <w:t xml:space="preserve">18 - 50 anos com </w:t>
            </w:r>
            <w:r w:rsidR="009B7021">
              <w:t>carteira de motorista</w:t>
            </w:r>
          </w:p>
        </w:tc>
        <w:tc>
          <w:tcPr>
            <w:tcW w:w="1863" w:type="dxa"/>
            <w:shd w:val="clear" w:color="auto" w:fill="auto"/>
          </w:tcPr>
          <w:p w14:paraId="3CA61DDF" w14:textId="58AE53A3" w:rsidR="00233E85" w:rsidRDefault="00233E85" w:rsidP="004B3C46">
            <w:pPr>
              <w:pStyle w:val="TF-TEXTOQUADRO"/>
            </w:pPr>
            <w:r w:rsidRPr="00233E85">
              <w:t>18 – 60 anos</w:t>
            </w:r>
            <w:r w:rsidR="00376FCF">
              <w:t xml:space="preserve"> com carteira</w:t>
            </w:r>
            <w:r w:rsidR="009B7021">
              <w:t xml:space="preserve"> de motorista</w:t>
            </w:r>
          </w:p>
        </w:tc>
      </w:tr>
      <w:tr w:rsidR="00233E85" w14:paraId="19269749" w14:textId="77777777" w:rsidTr="00A32165">
        <w:trPr>
          <w:trHeight w:val="416"/>
        </w:trPr>
        <w:tc>
          <w:tcPr>
            <w:tcW w:w="3698" w:type="dxa"/>
            <w:shd w:val="clear" w:color="auto" w:fill="auto"/>
          </w:tcPr>
          <w:p w14:paraId="3D239ECB" w14:textId="5E702E12" w:rsidR="00233E85" w:rsidRDefault="00233E85" w:rsidP="002B1AC2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1A8F9496" w14:textId="0AACDCBB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143F2DF" w14:textId="27EFE56A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76C90736" w14:textId="558CA862" w:rsidR="00233E85" w:rsidRDefault="00233E85" w:rsidP="002B1AC2">
            <w:pPr>
              <w:pStyle w:val="TF-TEXTOQUADRO"/>
            </w:pPr>
            <w:r>
              <w:t>Sim</w:t>
            </w:r>
          </w:p>
        </w:tc>
      </w:tr>
      <w:tr w:rsidR="00233E85" w14:paraId="7B8B8132" w14:textId="77777777" w:rsidTr="00233E85">
        <w:trPr>
          <w:trHeight w:val="251"/>
        </w:trPr>
        <w:tc>
          <w:tcPr>
            <w:tcW w:w="3698" w:type="dxa"/>
            <w:shd w:val="clear" w:color="auto" w:fill="auto"/>
          </w:tcPr>
          <w:p w14:paraId="788677F3" w14:textId="75D8DEFB" w:rsidR="00233E85" w:rsidRDefault="00233E85" w:rsidP="002B1AC2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9B49A77" w14:textId="433892E3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096A45F" w14:textId="68DD6ECA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E2C7B86" w14:textId="4F469873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6EC8F5B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31E84560" w14:textId="3C19E668" w:rsidR="00233E85" w:rsidRDefault="00233E85" w:rsidP="002B1AC2">
            <w:pPr>
              <w:pStyle w:val="TF-TEXTOQUADRO"/>
            </w:pPr>
            <w:commentRangeStart w:id="72"/>
            <w:r w:rsidRPr="00233E85">
              <w:t>Medições Gráficas em tela</w:t>
            </w:r>
            <w:r>
              <w:t xml:space="preserve"> </w:t>
            </w:r>
            <w:r w:rsidRPr="00233E85">
              <w:t>(HUD)</w:t>
            </w:r>
            <w:commentRangeEnd w:id="72"/>
            <w:r w:rsidR="0055505C">
              <w:rPr>
                <w:rStyle w:val="Refdecomentrio"/>
              </w:rPr>
              <w:commentReference w:id="72"/>
            </w:r>
          </w:p>
        </w:tc>
        <w:tc>
          <w:tcPr>
            <w:tcW w:w="1743" w:type="dxa"/>
            <w:shd w:val="clear" w:color="auto" w:fill="auto"/>
          </w:tcPr>
          <w:p w14:paraId="36BA4CD1" w14:textId="0F8EA447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2421B8B5" w14:textId="0B14CB4D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CB7B5DF" w14:textId="70627C7B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2FD87197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A47B9D7" w14:textId="685BCDC5" w:rsidR="00233E85" w:rsidRDefault="00233E85" w:rsidP="002B1AC2">
            <w:pPr>
              <w:pStyle w:val="TF-TEXTOQUADRO"/>
            </w:pPr>
            <w:r w:rsidRPr="00233E85">
              <w:t>Simulador</w:t>
            </w:r>
            <w:r w:rsidR="0005760F"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5CB14E10" w14:textId="6DC1641D" w:rsidR="00233E85" w:rsidRDefault="0005760F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90C974D" w14:textId="2DF4F16E" w:rsidR="00233E85" w:rsidRDefault="0005760F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1315367F" w14:textId="4E75DA2F" w:rsidR="00233E85" w:rsidRDefault="0005760F" w:rsidP="002B1AC2">
            <w:pPr>
              <w:pStyle w:val="TF-TEXTOQUADRO"/>
            </w:pPr>
            <w:r>
              <w:t>Sim</w:t>
            </w:r>
          </w:p>
        </w:tc>
      </w:tr>
      <w:tr w:rsidR="00233E85" w14:paraId="4FFFD96A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D8A8453" w14:textId="360BD8FD" w:rsidR="00233E85" w:rsidRDefault="0043007A" w:rsidP="002B1AC2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66032F27" w14:textId="5B457CAC" w:rsidR="00233E85" w:rsidRDefault="0043007A" w:rsidP="002B1AC2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2334E48E" w14:textId="5EB2DDC6" w:rsidR="00233E85" w:rsidRDefault="009B7021" w:rsidP="002B1AC2">
            <w:pPr>
              <w:pStyle w:val="TF-TEXTOQUADRO"/>
            </w:pPr>
            <w:r>
              <w:t>Capturado na escala</w:t>
            </w:r>
            <w:r w:rsidRPr="0043007A">
              <w:t xml:space="preserve"> </w:t>
            </w:r>
            <w:r w:rsidR="0043007A" w:rsidRPr="0043007A">
              <w:t>1:1 da rua real</w:t>
            </w:r>
          </w:p>
        </w:tc>
        <w:tc>
          <w:tcPr>
            <w:tcW w:w="1863" w:type="dxa"/>
            <w:shd w:val="clear" w:color="auto" w:fill="auto"/>
          </w:tcPr>
          <w:p w14:paraId="3F30D8F4" w14:textId="48C0C2D2" w:rsidR="00233E85" w:rsidRDefault="0043007A" w:rsidP="002B1AC2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233E85" w14:paraId="49D7553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25448A01" w14:textId="67F6773E" w:rsidR="00233E85" w:rsidRDefault="0043007A" w:rsidP="002B1AC2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516F21AD" w14:textId="6FE1C142" w:rsidR="00233E85" w:rsidRDefault="0043007A" w:rsidP="002B1AC2">
            <w:pPr>
              <w:pStyle w:val="TF-TEXTOQUADRO"/>
            </w:pPr>
            <w:r w:rsidRPr="0043007A">
              <w:t>Televisor e controle</w:t>
            </w:r>
          </w:p>
        </w:tc>
        <w:tc>
          <w:tcPr>
            <w:tcW w:w="1732" w:type="dxa"/>
            <w:shd w:val="clear" w:color="auto" w:fill="auto"/>
          </w:tcPr>
          <w:p w14:paraId="2F6BD778" w14:textId="4EE69362" w:rsidR="00233E85" w:rsidRDefault="0043007A" w:rsidP="0043007A">
            <w:pPr>
              <w:pStyle w:val="TF-TEXTOQUADRO"/>
            </w:pPr>
            <w:r w:rsidRPr="0043007A">
              <w:t>Óculos Rift,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5735E677" w14:textId="72EC620E" w:rsidR="00233E85" w:rsidRDefault="0043007A" w:rsidP="002B1AC2">
            <w:pPr>
              <w:pStyle w:val="TF-TEXTOQUADRO"/>
            </w:pPr>
            <w:r w:rsidRPr="0043007A">
              <w:t>Google Cardboard com um celular Oneplus 7</w:t>
            </w:r>
          </w:p>
        </w:tc>
      </w:tr>
    </w:tbl>
    <w:p w14:paraId="2DA63C49" w14:textId="4FE71EF9" w:rsidR="00337903" w:rsidRDefault="006B0760" w:rsidP="0001023F">
      <w:pPr>
        <w:pStyle w:val="TF-FONTE"/>
      </w:pPr>
      <w:r>
        <w:t>Fonte: elaborado pelo autor.</w:t>
      </w:r>
    </w:p>
    <w:p w14:paraId="3A44AF85" w14:textId="28D9743F" w:rsidR="00A32165" w:rsidRDefault="00337903" w:rsidP="0033790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Conforme mostra o Quadro 1 a</w:t>
      </w:r>
      <w:r w:rsidR="00A074DB">
        <w:rPr>
          <w:sz w:val="20"/>
          <w:szCs w:val="20"/>
        </w:rPr>
        <w:t xml:space="preserve"> Unity </w:t>
      </w:r>
      <w:r w:rsidR="00AE33EF">
        <w:rPr>
          <w:sz w:val="20"/>
          <w:szCs w:val="20"/>
        </w:rPr>
        <w:t>foi utilizada no desenvolvimento dos três projetos e foi escolhida por eles</w:t>
      </w:r>
      <w:ins w:id="73" w:author="Luciana Pereira de Araújo Kohler" w:date="2024-05-28T00:11:00Z">
        <w:r w:rsidR="002566C4">
          <w:rPr>
            <w:sz w:val="20"/>
            <w:szCs w:val="20"/>
          </w:rPr>
          <w:t>,</w:t>
        </w:r>
      </w:ins>
      <w:r w:rsidR="00AE33EF">
        <w:rPr>
          <w:sz w:val="20"/>
          <w:szCs w:val="20"/>
        </w:rPr>
        <w:t xml:space="preserve"> pois </w:t>
      </w:r>
      <w:r w:rsidR="00A074DB">
        <w:rPr>
          <w:sz w:val="20"/>
          <w:szCs w:val="20"/>
        </w:rPr>
        <w:t xml:space="preserve">possui suporte </w:t>
      </w:r>
      <w:r>
        <w:rPr>
          <w:sz w:val="20"/>
          <w:szCs w:val="20"/>
        </w:rPr>
        <w:t xml:space="preserve">para </w:t>
      </w:r>
      <w:r w:rsidR="00A074DB">
        <w:rPr>
          <w:sz w:val="20"/>
          <w:szCs w:val="20"/>
        </w:rPr>
        <w:t>a</w:t>
      </w:r>
      <w:r>
        <w:rPr>
          <w:sz w:val="20"/>
          <w:szCs w:val="20"/>
        </w:rPr>
        <w:t xml:space="preserve"> construção de</w:t>
      </w:r>
      <w:r w:rsidR="00A074D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um ambiente virtual </w:t>
      </w:r>
      <w:commentRangeStart w:id="74"/>
      <w:r>
        <w:rPr>
          <w:sz w:val="20"/>
          <w:szCs w:val="20"/>
        </w:rPr>
        <w:t>e realidade virtual imersiva</w:t>
      </w:r>
      <w:commentRangeEnd w:id="74"/>
      <w:r w:rsidR="002566C4">
        <w:rPr>
          <w:rStyle w:val="Refdecomentrio"/>
        </w:rPr>
        <w:commentReference w:id="74"/>
      </w:r>
      <w:r w:rsidR="00C917DA">
        <w:rPr>
          <w:sz w:val="20"/>
          <w:szCs w:val="20"/>
        </w:rPr>
        <w:t>.</w:t>
      </w:r>
      <w:r w:rsidR="00CC5996">
        <w:rPr>
          <w:sz w:val="20"/>
          <w:szCs w:val="20"/>
        </w:rPr>
        <w:t xml:space="preserve"> </w:t>
      </w:r>
      <w:commentRangeStart w:id="75"/>
      <w:r w:rsidR="00C917DA">
        <w:rPr>
          <w:sz w:val="20"/>
          <w:szCs w:val="20"/>
        </w:rPr>
        <w:t>A Unity atraiu ao longo dos 19 anos de mercado uma grande loja de assets para compor os projetos e tutoriais por toda a internet. Devido a todas essas facilidades com recursos que ela entrega ao desenvolvedor ela foi a plataforma escolhida para o projeto.</w:t>
      </w:r>
      <w:commentRangeEnd w:id="75"/>
      <w:r w:rsidR="002566C4">
        <w:rPr>
          <w:rStyle w:val="Refdecomentrio"/>
        </w:rPr>
        <w:commentReference w:id="75"/>
      </w:r>
    </w:p>
    <w:p w14:paraId="04056E12" w14:textId="6C397921" w:rsidR="00337903" w:rsidRDefault="00376FCF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Buzzi</w:t>
      </w:r>
      <w:r w:rsidR="00337903">
        <w:rPr>
          <w:sz w:val="20"/>
          <w:szCs w:val="20"/>
        </w:rPr>
        <w:t xml:space="preserve"> (2018) consegue realizar a aplicação de diversas leis de trânsito</w:t>
      </w:r>
      <w:r>
        <w:rPr>
          <w:sz w:val="20"/>
          <w:szCs w:val="20"/>
        </w:rPr>
        <w:t xml:space="preserve"> dentro de um ambiente virtual.</w:t>
      </w:r>
      <w:r w:rsidR="00337903">
        <w:rPr>
          <w:sz w:val="20"/>
          <w:szCs w:val="20"/>
        </w:rPr>
        <w:t xml:space="preserve"> </w:t>
      </w:r>
      <w:commentRangeStart w:id="76"/>
      <w:r>
        <w:rPr>
          <w:sz w:val="20"/>
          <w:szCs w:val="20"/>
        </w:rPr>
        <w:t>P</w:t>
      </w:r>
      <w:r w:rsidR="00337903">
        <w:rPr>
          <w:sz w:val="20"/>
          <w:szCs w:val="20"/>
        </w:rPr>
        <w:t>orém</w:t>
      </w:r>
      <w:commentRangeEnd w:id="76"/>
      <w:r w:rsidR="0055505C">
        <w:rPr>
          <w:rStyle w:val="Refdecomentrio"/>
        </w:rPr>
        <w:commentReference w:id="76"/>
      </w:r>
      <w:r w:rsidR="00337903">
        <w:rPr>
          <w:sz w:val="20"/>
          <w:szCs w:val="20"/>
        </w:rPr>
        <w:t xml:space="preserve">, </w:t>
      </w:r>
      <w:r w:rsidR="00C917DA">
        <w:rPr>
          <w:sz w:val="20"/>
          <w:szCs w:val="20"/>
        </w:rPr>
        <w:t xml:space="preserve">não possui </w:t>
      </w:r>
      <w:commentRangeStart w:id="77"/>
      <w:r w:rsidR="00C917DA">
        <w:rPr>
          <w:sz w:val="20"/>
          <w:szCs w:val="20"/>
        </w:rPr>
        <w:t xml:space="preserve">um experiencia </w:t>
      </w:r>
      <w:commentRangeEnd w:id="77"/>
      <w:r w:rsidR="00E83E5B">
        <w:rPr>
          <w:rStyle w:val="Refdecomentrio"/>
        </w:rPr>
        <w:commentReference w:id="77"/>
      </w:r>
      <w:r w:rsidR="00C917DA">
        <w:rPr>
          <w:sz w:val="20"/>
          <w:szCs w:val="20"/>
        </w:rPr>
        <w:t>em realidade virtual imersiva, uma abordagem que é utilizada pelo Masterton e Wilson (2023) para aumentar o realismo e imersão nas validações do experimento</w:t>
      </w:r>
      <w:commentRangeStart w:id="78"/>
      <w:r w:rsidR="00AF7E92">
        <w:rPr>
          <w:sz w:val="20"/>
          <w:szCs w:val="20"/>
        </w:rPr>
        <w:t>. U</w:t>
      </w:r>
      <w:r w:rsidR="00C917DA">
        <w:rPr>
          <w:sz w:val="20"/>
          <w:szCs w:val="20"/>
        </w:rPr>
        <w:t xml:space="preserve">m diferencial que </w:t>
      </w:r>
      <w:del w:id="79" w:author="Luciana Pereira de Araújo Kohler" w:date="2024-05-28T00:14:00Z">
        <w:r w:rsidR="00C917DA" w:rsidDel="00E83E5B">
          <w:rPr>
            <w:sz w:val="20"/>
            <w:szCs w:val="20"/>
          </w:rPr>
          <w:delText xml:space="preserve">o </w:delText>
        </w:r>
      </w:del>
      <w:r w:rsidR="00C917DA">
        <w:rPr>
          <w:sz w:val="20"/>
          <w:szCs w:val="20"/>
        </w:rPr>
        <w:t>Buzzi</w:t>
      </w:r>
      <w:r w:rsidR="00AF7E92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 xml:space="preserve">(2018) menciona junto a falta de validações com o </w:t>
      </w:r>
      <w:r w:rsidR="003B0919">
        <w:rPr>
          <w:sz w:val="20"/>
          <w:szCs w:val="20"/>
        </w:rPr>
        <w:t>público-alvo</w:t>
      </w:r>
      <w:r w:rsidR="00C917DA">
        <w:rPr>
          <w:sz w:val="20"/>
          <w:szCs w:val="20"/>
        </w:rPr>
        <w:t xml:space="preserve"> serem grandes pontos para melhoria futura.</w:t>
      </w:r>
      <w:commentRangeEnd w:id="78"/>
      <w:r w:rsidR="00E83E5B">
        <w:rPr>
          <w:rStyle w:val="Refdecomentrio"/>
        </w:rPr>
        <w:commentReference w:id="78"/>
      </w:r>
    </w:p>
    <w:p w14:paraId="31A10175" w14:textId="642641D7" w:rsidR="00C917DA" w:rsidRDefault="003B0919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trabalho de Andriola (2021) constrói todo um ambiente virtual, utiliza </w:t>
      </w:r>
      <w:commentRangeStart w:id="80"/>
      <w:r>
        <w:rPr>
          <w:sz w:val="20"/>
          <w:szCs w:val="20"/>
        </w:rPr>
        <w:t>diversos acessórios de realidade virtual imersiva</w:t>
      </w:r>
      <w:commentRangeEnd w:id="80"/>
      <w:r w:rsidR="00E83E5B">
        <w:rPr>
          <w:rStyle w:val="Refdecomentrio"/>
        </w:rPr>
        <w:commentReference w:id="80"/>
      </w:r>
      <w:r>
        <w:rPr>
          <w:sz w:val="20"/>
          <w:szCs w:val="20"/>
        </w:rPr>
        <w:t xml:space="preserve"> além dos próprios </w:t>
      </w:r>
      <w:commentRangeStart w:id="81"/>
      <w:r>
        <w:rPr>
          <w:sz w:val="20"/>
          <w:szCs w:val="20"/>
        </w:rPr>
        <w:t>óculos para corresponder o máximo com um ambiente real</w:t>
      </w:r>
      <w:commentRangeEnd w:id="81"/>
      <w:r w:rsidR="00CA530A">
        <w:rPr>
          <w:rStyle w:val="Refdecomentrio"/>
        </w:rPr>
        <w:commentReference w:id="81"/>
      </w:r>
      <w:r>
        <w:rPr>
          <w:sz w:val="20"/>
          <w:szCs w:val="20"/>
        </w:rPr>
        <w:t xml:space="preserve">. </w:t>
      </w:r>
      <w:commentRangeStart w:id="82"/>
      <w:r>
        <w:rPr>
          <w:sz w:val="20"/>
          <w:szCs w:val="20"/>
        </w:rPr>
        <w:t xml:space="preserve">No ponto de hardware empregado ao projeto </w:t>
      </w:r>
      <w:commentRangeStart w:id="83"/>
      <w:r>
        <w:rPr>
          <w:sz w:val="20"/>
          <w:szCs w:val="20"/>
        </w:rPr>
        <w:t xml:space="preserve">esse </w:t>
      </w:r>
      <w:commentRangeEnd w:id="83"/>
      <w:r w:rsidR="00CA530A">
        <w:rPr>
          <w:rStyle w:val="Refdecomentrio"/>
        </w:rPr>
        <w:commentReference w:id="83"/>
      </w:r>
      <w:r>
        <w:rPr>
          <w:sz w:val="20"/>
          <w:szCs w:val="20"/>
        </w:rPr>
        <w:t xml:space="preserve">é o que mais se aprofunda </w:t>
      </w:r>
      <w:commentRangeStart w:id="84"/>
      <w:r>
        <w:rPr>
          <w:sz w:val="20"/>
          <w:szCs w:val="20"/>
        </w:rPr>
        <w:t>nesse mundo</w:t>
      </w:r>
      <w:commentRangeEnd w:id="84"/>
      <w:r w:rsidR="00CA530A">
        <w:rPr>
          <w:rStyle w:val="Refdecomentrio"/>
        </w:rPr>
        <w:commentReference w:id="84"/>
      </w:r>
      <w:r>
        <w:rPr>
          <w:sz w:val="20"/>
          <w:szCs w:val="20"/>
        </w:rPr>
        <w:t>, por melhor que seja a sinalização de trânsito do mundo não existem de fato validações empregadas como o projeto do Buzzi (2018).</w:t>
      </w:r>
      <w:commentRangeEnd w:id="82"/>
      <w:r w:rsidR="00840E9A">
        <w:rPr>
          <w:rStyle w:val="Refdecomentrio"/>
        </w:rPr>
        <w:commentReference w:id="82"/>
      </w:r>
    </w:p>
    <w:p w14:paraId="49C75E76" w14:textId="6EE4F77C" w:rsidR="00D0491F" w:rsidRDefault="00D0491F" w:rsidP="0001023F">
      <w:pPr>
        <w:pStyle w:val="TF-TEXTO"/>
        <w:ind w:firstLine="567"/>
      </w:pPr>
      <w:r>
        <w:t>O trabalho de Masterton e</w:t>
      </w:r>
      <w:r w:rsidRPr="009541AF">
        <w:t xml:space="preserve"> W</w:t>
      </w:r>
      <w:r>
        <w:t xml:space="preserve">ilson (2023) </w:t>
      </w:r>
      <w:commentRangeStart w:id="85"/>
      <w:r>
        <w:t xml:space="preserve">usaram </w:t>
      </w:r>
      <w:commentRangeEnd w:id="85"/>
      <w:r w:rsidR="00840E9A">
        <w:rPr>
          <w:rStyle w:val="Refdecomentrio"/>
        </w:rPr>
        <w:commentReference w:id="85"/>
      </w:r>
      <w:r>
        <w:t xml:space="preserve">um celular da Motorola para desenvolver a sua </w:t>
      </w:r>
      <w:commentRangeStart w:id="86"/>
      <w:r>
        <w:t xml:space="preserve">experiencia </w:t>
      </w:r>
      <w:commentRangeEnd w:id="86"/>
      <w:r w:rsidR="00BA32BC">
        <w:rPr>
          <w:rStyle w:val="Refdecomentrio"/>
        </w:rPr>
        <w:commentReference w:id="86"/>
      </w:r>
      <w:r>
        <w:t xml:space="preserve">imersiva </w:t>
      </w:r>
      <w:commentRangeStart w:id="87"/>
      <w:r>
        <w:t xml:space="preserve">onde </w:t>
      </w:r>
      <w:commentRangeEnd w:id="87"/>
      <w:r w:rsidR="00BA32BC">
        <w:rPr>
          <w:rStyle w:val="Refdecomentrio"/>
        </w:rPr>
        <w:commentReference w:id="87"/>
      </w:r>
      <w:r>
        <w:t xml:space="preserve">foi usado um filtro de embriaguez que conseguiu resultados que correspondem a respostas em ambientes reais. </w:t>
      </w:r>
      <w:commentRangeStart w:id="88"/>
      <w:r>
        <w:t>No lado entusiasta do espectro no setor</w:t>
      </w:r>
      <w:commentRangeEnd w:id="88"/>
      <w:r w:rsidR="00BA32BC">
        <w:rPr>
          <w:rStyle w:val="Refdecomentrio"/>
        </w:rPr>
        <w:commentReference w:id="88"/>
      </w:r>
      <w:r>
        <w:t xml:space="preserve">, os equipamentos com maiores preços geram </w:t>
      </w:r>
      <w:commentRangeStart w:id="89"/>
      <w:r>
        <w:t xml:space="preserve">experiencias </w:t>
      </w:r>
      <w:commentRangeEnd w:id="89"/>
      <w:r w:rsidR="00BA32BC">
        <w:rPr>
          <w:rStyle w:val="Refdecomentrio"/>
        </w:rPr>
        <w:commentReference w:id="89"/>
      </w:r>
      <w:r>
        <w:t xml:space="preserve">mais imersivas, no trabalho de Andriola (2021) </w:t>
      </w:r>
      <w:commentRangeStart w:id="90"/>
      <w:r w:rsidR="0001023F">
        <w:t>foram usados</w:t>
      </w:r>
      <w:commentRangeEnd w:id="90"/>
      <w:r w:rsidR="00BA32BC">
        <w:rPr>
          <w:rStyle w:val="Refdecomentrio"/>
        </w:rPr>
        <w:commentReference w:id="90"/>
      </w:r>
      <w:r>
        <w:t xml:space="preserve"> para validar com mais efetividade a correspondência dos mundos real x virtual. </w:t>
      </w:r>
    </w:p>
    <w:p w14:paraId="20F36A2E" w14:textId="4600A745" w:rsidR="00253594" w:rsidRPr="0031298D" w:rsidRDefault="00C17571" w:rsidP="0031298D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Comparando as características dos trabalhos é possível de apontar que nenhum deles consegue ao mesmo tempo juntar a realidade virtual imersiva, com a aplicação de cenário </w:t>
      </w:r>
      <w:commentRangeStart w:id="91"/>
      <w:r>
        <w:rPr>
          <w:sz w:val="20"/>
          <w:szCs w:val="20"/>
        </w:rPr>
        <w:t xml:space="preserve">onde </w:t>
      </w:r>
      <w:commentRangeEnd w:id="91"/>
      <w:r w:rsidR="003C4826">
        <w:rPr>
          <w:rStyle w:val="Refdecomentrio"/>
        </w:rPr>
        <w:commentReference w:id="91"/>
      </w:r>
      <w:r>
        <w:rPr>
          <w:sz w:val="20"/>
          <w:szCs w:val="20"/>
        </w:rPr>
        <w:t>são aplicados conceitos de diversas leis de trânsito em um ambiente dinâmico com testes validados pelo público-alvo</w:t>
      </w:r>
      <w:r w:rsidR="00CC5996">
        <w:rPr>
          <w:sz w:val="20"/>
          <w:szCs w:val="20"/>
        </w:rPr>
        <w:t xml:space="preserve">. </w:t>
      </w:r>
      <w:commentRangeStart w:id="92"/>
      <w:r w:rsidR="00AF7E92">
        <w:rPr>
          <w:sz w:val="20"/>
          <w:szCs w:val="20"/>
        </w:rPr>
        <w:t xml:space="preserve">A proposta deste </w:t>
      </w:r>
      <w:r w:rsidR="00CC5996">
        <w:rPr>
          <w:sz w:val="20"/>
          <w:szCs w:val="20"/>
        </w:rPr>
        <w:t xml:space="preserve">projeto é para juntar os conhecimentos e aplicação de leis em um cenário dinâmico que possui buracos na pista, dificuldades </w:t>
      </w:r>
      <w:r w:rsidR="00AF7E92">
        <w:rPr>
          <w:sz w:val="20"/>
          <w:szCs w:val="20"/>
        </w:rPr>
        <w:t>climáticas, telefone</w:t>
      </w:r>
      <w:r w:rsidR="00CC5996">
        <w:rPr>
          <w:sz w:val="20"/>
          <w:szCs w:val="20"/>
        </w:rPr>
        <w:t xml:space="preserve"> tocando</w:t>
      </w:r>
      <w:r w:rsidR="003B0919">
        <w:rPr>
          <w:sz w:val="20"/>
          <w:szCs w:val="20"/>
        </w:rPr>
        <w:t xml:space="preserve"> e filtros de embriaguez</w:t>
      </w:r>
      <w:r w:rsidR="00CC5996">
        <w:rPr>
          <w:sz w:val="20"/>
          <w:szCs w:val="20"/>
        </w:rPr>
        <w:t>.</w:t>
      </w:r>
      <w:commentRangeEnd w:id="92"/>
      <w:r w:rsidR="003C4826">
        <w:rPr>
          <w:rStyle w:val="Refdecomentrio"/>
        </w:rPr>
        <w:commentReference w:id="92"/>
      </w:r>
    </w:p>
    <w:p w14:paraId="3B3FBFE8" w14:textId="77777777" w:rsidR="00253594" w:rsidRPr="00253594" w:rsidRDefault="00253594" w:rsidP="00253594"/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52462D22" w14:textId="6B9C3427" w:rsidR="00451B94" w:rsidRDefault="00D56E94" w:rsidP="00451B94">
      <w:pPr>
        <w:pStyle w:val="TF-TEXTO"/>
      </w:pPr>
      <w:r>
        <w:t xml:space="preserve">Os requisitos do </w:t>
      </w:r>
      <w:r w:rsidR="00E4474A">
        <w:t xml:space="preserve">jogo </w:t>
      </w:r>
      <w:r>
        <w:t xml:space="preserve">são: </w:t>
      </w:r>
    </w:p>
    <w:p w14:paraId="5601478C" w14:textId="0E5D6C13" w:rsidR="00D56E94" w:rsidRDefault="00A93ADA" w:rsidP="0001023F">
      <w:pPr>
        <w:pStyle w:val="TF-ALNEA"/>
        <w:numPr>
          <w:ilvl w:val="0"/>
          <w:numId w:val="25"/>
        </w:numPr>
      </w:pPr>
      <w:r>
        <w:t>c</w:t>
      </w:r>
      <w:r w:rsidR="009F7743">
        <w:t>onstruir uma</w:t>
      </w:r>
      <w:r w:rsidR="00D56E94">
        <w:t xml:space="preserve"> cidade fictícia virtual</w:t>
      </w:r>
      <w:r w:rsidR="009F7743">
        <w:t xml:space="preserve"> como cenário para o jogo</w:t>
      </w:r>
      <w:r w:rsidR="00A7005E">
        <w:t xml:space="preserve"> (</w:t>
      </w:r>
      <w:r w:rsidR="0043007A">
        <w:t xml:space="preserve">Requisito Funcional - </w:t>
      </w:r>
      <w:r w:rsidR="00A7005E">
        <w:t>RF)</w:t>
      </w:r>
      <w:r w:rsidR="00D56E94">
        <w:t>;</w:t>
      </w:r>
    </w:p>
    <w:p w14:paraId="550112BE" w14:textId="41BCC265" w:rsidR="00D56E94" w:rsidRDefault="00A93ADA" w:rsidP="0001023F">
      <w:pPr>
        <w:pStyle w:val="TF-ALNEA"/>
      </w:pPr>
      <w:r>
        <w:lastRenderedPageBreak/>
        <w:t>m</w:t>
      </w:r>
      <w:r w:rsidR="009F7743">
        <w:t>odelar</w:t>
      </w:r>
      <w:r w:rsidR="00D56E94">
        <w:t xml:space="preserve"> um carro </w:t>
      </w:r>
      <w:r w:rsidR="009F7743">
        <w:t xml:space="preserve">funcional </w:t>
      </w:r>
      <w:del w:id="93" w:author="Luciana Pereira de Araújo Kohler" w:date="2024-05-28T00:19:00Z">
        <w:r w:rsidR="009F7743" w:rsidDel="00430535">
          <w:delText xml:space="preserve">com </w:delText>
        </w:r>
      </w:del>
      <w:r w:rsidR="00D56E94">
        <w:t>que seja reativo aos movimentos das mãos no volante pelo usuário</w:t>
      </w:r>
      <w:r w:rsidR="00A7005E">
        <w:t xml:space="preserve"> (RF);</w:t>
      </w:r>
    </w:p>
    <w:p w14:paraId="3B5F8271" w14:textId="2C36F8D1" w:rsidR="00D56E94" w:rsidRDefault="00A93ADA" w:rsidP="0001023F">
      <w:pPr>
        <w:pStyle w:val="TF-ALNEA"/>
      </w:pPr>
      <w:r>
        <w:t>c</w:t>
      </w:r>
      <w:r w:rsidR="00D56E94">
        <w:t>riar validações de regras de trânsito para serem aplicadas ao mundo virtual</w:t>
      </w:r>
      <w:r w:rsidR="00A7005E">
        <w:t xml:space="preserve"> (RF)</w:t>
      </w:r>
      <w:r w:rsidR="00D56E94">
        <w:t>;</w:t>
      </w:r>
    </w:p>
    <w:p w14:paraId="31574833" w14:textId="597FEE6A" w:rsidR="00D56E94" w:rsidRDefault="00A93ADA" w:rsidP="0001023F">
      <w:pPr>
        <w:pStyle w:val="TF-ALNEA"/>
      </w:pPr>
      <w:r>
        <w:t>c</w:t>
      </w:r>
      <w:r w:rsidR="009F7743">
        <w:t>riar eventos dinâmicos no mundo virtual como neblina, chuva, buracos na pista e notificações no celular</w:t>
      </w:r>
      <w:r w:rsidR="00A7005E">
        <w:t xml:space="preserve"> (RF)</w:t>
      </w:r>
      <w:r w:rsidR="009F7743">
        <w:t>;</w:t>
      </w:r>
    </w:p>
    <w:p w14:paraId="73E8015C" w14:textId="4A348E03" w:rsidR="00A7005E" w:rsidRDefault="00A93ADA" w:rsidP="0001023F">
      <w:pPr>
        <w:pStyle w:val="TF-ALNEA"/>
      </w:pPr>
      <w:commentRangeStart w:id="94"/>
      <w:r>
        <w:t>c</w:t>
      </w:r>
      <w:r w:rsidR="00A7005E">
        <w:t xml:space="preserve">riar um </w:t>
      </w:r>
      <w:r w:rsidR="00A7005E" w:rsidRPr="00A7005E">
        <w:rPr>
          <w:i/>
          <w:iCs/>
        </w:rPr>
        <w:t>hub</w:t>
      </w:r>
      <w:r w:rsidR="00A7005E">
        <w:rPr>
          <w:i/>
          <w:iCs/>
        </w:rPr>
        <w:t xml:space="preserve"> </w:t>
      </w:r>
      <w:r w:rsidR="00A7005E">
        <w:t xml:space="preserve">onde o usuário conseguirá monitorar níveis de gasolina e mecânica do veículo, desgaste físico e sistema de </w:t>
      </w:r>
      <w:commentRangeStart w:id="95"/>
      <w:r w:rsidR="00A7005E">
        <w:t xml:space="preserve">pontuação </w:t>
      </w:r>
      <w:commentRangeEnd w:id="95"/>
      <w:r w:rsidR="008C4C88">
        <w:rPr>
          <w:rStyle w:val="Refdecomentrio"/>
        </w:rPr>
        <w:commentReference w:id="95"/>
      </w:r>
      <w:r w:rsidR="00A7005E">
        <w:t>(RF);</w:t>
      </w:r>
      <w:r w:rsidR="00A7005E" w:rsidRPr="00A7005E">
        <w:t xml:space="preserve"> </w:t>
      </w:r>
      <w:commentRangeEnd w:id="94"/>
      <w:r w:rsidR="00844716">
        <w:rPr>
          <w:rStyle w:val="Refdecomentrio"/>
        </w:rPr>
        <w:commentReference w:id="94"/>
      </w:r>
    </w:p>
    <w:p w14:paraId="3DCA3DD9" w14:textId="3D56871A" w:rsidR="0043007A" w:rsidRDefault="00A93ADA" w:rsidP="0001023F">
      <w:pPr>
        <w:pStyle w:val="TF-ALNEA"/>
      </w:pPr>
      <w:r>
        <w:t>c</w:t>
      </w:r>
      <w:r w:rsidR="0043007A">
        <w:t>riar um modo de estado cansado e alcoolizado dentro do jogo (RF)</w:t>
      </w:r>
      <w:r w:rsidR="00AF7E92">
        <w:t>;</w:t>
      </w:r>
    </w:p>
    <w:p w14:paraId="16B3F239" w14:textId="07194592" w:rsidR="00A7005E" w:rsidRDefault="00A93ADA" w:rsidP="0001023F">
      <w:pPr>
        <w:pStyle w:val="TF-ALNEA"/>
      </w:pPr>
      <w:r>
        <w:t>u</w:t>
      </w:r>
      <w:r w:rsidR="00A7005E">
        <w:t xml:space="preserve">tilizar o ambiente de desenvolvimento </w:t>
      </w:r>
      <w:commentRangeStart w:id="96"/>
      <w:r w:rsidR="00A7005E">
        <w:t>Unity</w:t>
      </w:r>
      <w:commentRangeEnd w:id="96"/>
      <w:r w:rsidR="00220918">
        <w:rPr>
          <w:rStyle w:val="Refdecomentrio"/>
        </w:rPr>
        <w:commentReference w:id="96"/>
      </w:r>
      <w:r w:rsidR="00A7005E">
        <w:t xml:space="preserve"> (</w:t>
      </w:r>
      <w:r w:rsidR="0043007A">
        <w:t xml:space="preserve">Requisito Não Funcional - </w:t>
      </w:r>
      <w:r w:rsidR="00A7005E">
        <w:t>RNF);</w:t>
      </w:r>
    </w:p>
    <w:p w14:paraId="106031B4" w14:textId="4F0603E6" w:rsidR="00A7005E" w:rsidRDefault="00A93ADA" w:rsidP="0001023F">
      <w:pPr>
        <w:pStyle w:val="TF-ALNEA"/>
      </w:pPr>
      <w:r>
        <w:t>s</w:t>
      </w:r>
      <w:r w:rsidR="00A7005E">
        <w:t>er desenvolvido para plataforma do Meta Quest 2 (RNF);</w:t>
      </w:r>
    </w:p>
    <w:p w14:paraId="3D955027" w14:textId="7E13C5C5" w:rsidR="00D56E94" w:rsidRPr="00286FED" w:rsidRDefault="00A93ADA" w:rsidP="0001023F">
      <w:pPr>
        <w:pStyle w:val="TF-ALNEA"/>
      </w:pPr>
      <w:r>
        <w:t>p</w:t>
      </w:r>
      <w:r w:rsidR="00A7005E">
        <w:t xml:space="preserve">ermitir ao usuário interagir com o mundo virtual através dos </w:t>
      </w:r>
      <w:commentRangeStart w:id="97"/>
      <w:r w:rsidR="00A7005E">
        <w:t xml:space="preserve">atuadores presentes no kit básico </w:t>
      </w:r>
      <w:commentRangeEnd w:id="97"/>
      <w:r w:rsidR="00220918">
        <w:rPr>
          <w:rStyle w:val="Refdecomentrio"/>
        </w:rPr>
        <w:commentReference w:id="97"/>
      </w:r>
      <w:ins w:id="98" w:author="Luciana Pereira de Araújo Kohler" w:date="2024-05-28T00:21:00Z">
        <w:r w:rsidR="00220918">
          <w:t>t</w:t>
        </w:r>
      </w:ins>
      <w:r w:rsidR="00A7005E">
        <w:t>do Meta Quest 2 (RNF)</w:t>
      </w:r>
      <w:r w:rsidR="00AF7E92">
        <w:t>.</w:t>
      </w:r>
    </w:p>
    <w:p w14:paraId="17589725" w14:textId="7A0E7B41" w:rsidR="00451B94" w:rsidRPr="007E0D87" w:rsidRDefault="00451B94" w:rsidP="000B0C67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FAB900C" w14:textId="75066860" w:rsidR="008862BE" w:rsidRDefault="008862BE" w:rsidP="00424AD5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37C64D31" w14:textId="49460F5E" w:rsidR="008862BE" w:rsidRDefault="008862BE" w:rsidP="00424AD5">
      <w:pPr>
        <w:pStyle w:val="TF-ALNEA"/>
        <w:numPr>
          <w:ilvl w:val="0"/>
          <w:numId w:val="10"/>
        </w:numPr>
      </w:pPr>
      <w:r>
        <w:t xml:space="preserve">levantamento de leis: buscar as leis de trânsito que serão aplicadas </w:t>
      </w:r>
      <w:r w:rsidR="00AF7E92">
        <w:t>no jogo</w:t>
      </w:r>
      <w:r>
        <w:t xml:space="preserve"> para verificação de infrações;</w:t>
      </w:r>
    </w:p>
    <w:p w14:paraId="47039D46" w14:textId="0B155368" w:rsidR="000B0C67" w:rsidRDefault="008862BE" w:rsidP="00424AD5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r w:rsidR="000B0C67" w:rsidRPr="000B0C67">
        <w:rPr>
          <w:i/>
          <w:iCs/>
        </w:rPr>
        <w:t>assets</w:t>
      </w:r>
      <w:r w:rsidR="000B0C67">
        <w:t xml:space="preserve">: buscar assets </w:t>
      </w:r>
      <w:r>
        <w:t>na loja</w:t>
      </w:r>
      <w:r w:rsidR="000B0C67">
        <w:t xml:space="preserve"> do Unity para auxiliar nos modelos </w:t>
      </w:r>
      <w:r>
        <w:t>dos elementos que serão trabalhados dentro do jogo como: pedestres, veículos, prédios e sinalização;</w:t>
      </w:r>
    </w:p>
    <w:p w14:paraId="49A3E4C2" w14:textId="66243DD1" w:rsidR="002A5DD8" w:rsidRDefault="002A5DD8" w:rsidP="002A5DD8">
      <w:pPr>
        <w:pStyle w:val="TF-ALNEA"/>
        <w:numPr>
          <w:ilvl w:val="0"/>
          <w:numId w:val="10"/>
        </w:numPr>
      </w:pPr>
      <w:r>
        <w:t>especificação: elaborar um diagrama com casos de uso do jogo</w:t>
      </w:r>
      <w:r w:rsidR="00AF7E92">
        <w:t>;</w:t>
      </w:r>
    </w:p>
    <w:p w14:paraId="7E15234E" w14:textId="0E1DEB46" w:rsidR="000B0C67" w:rsidRPr="00424AD5" w:rsidRDefault="000B0C67" w:rsidP="008862BE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="00451B94" w:rsidRPr="00424AD5">
        <w:t>;</w:t>
      </w:r>
    </w:p>
    <w:p w14:paraId="7D1492D4" w14:textId="2C750A62" w:rsidR="00451B94" w:rsidRPr="00424AD5" w:rsidRDefault="008862BE" w:rsidP="00424AD5">
      <w:pPr>
        <w:pStyle w:val="TF-ALNEA"/>
      </w:pPr>
      <w:r>
        <w:t xml:space="preserve">desenvolvimento: desenvolver o </w:t>
      </w:r>
      <w:r w:rsidR="00AF7E92">
        <w:t xml:space="preserve">jogo </w:t>
      </w:r>
      <w:r>
        <w:t>juntando os conhecimentos técnicos obtidos e aplicando o conhecimento em leis no mundo virtual imersivo utilizando o software da Unity com a linguagem de programação C#</w:t>
      </w:r>
      <w:r w:rsidR="00451B94" w:rsidRPr="00424AD5">
        <w:t>;</w:t>
      </w:r>
    </w:p>
    <w:p w14:paraId="1951C4BB" w14:textId="5A8CF5E3" w:rsidR="00451B94" w:rsidRDefault="008862BE" w:rsidP="00424AD5">
      <w:pPr>
        <w:pStyle w:val="TF-ALNEA"/>
      </w:pPr>
      <w:r>
        <w:t>teste</w:t>
      </w:r>
      <w:r w:rsidR="00451B94" w:rsidRPr="00424AD5">
        <w:t xml:space="preserve">: </w:t>
      </w:r>
      <w:r>
        <w:t xml:space="preserve">testar se as regras definidas estão sendo a aplicadas da maneira como a lei prevê </w:t>
      </w:r>
      <w:r w:rsidR="00D0329D">
        <w:t>e validar consistência do jogo;</w:t>
      </w:r>
    </w:p>
    <w:p w14:paraId="7763FDF6" w14:textId="218BA510" w:rsidR="00D0329D" w:rsidRPr="00424AD5" w:rsidRDefault="00D0329D" w:rsidP="00424AD5">
      <w:pPr>
        <w:pStyle w:val="TF-ALNEA"/>
      </w:pPr>
      <w:r>
        <w:t>validação: validar com o público-alvo se as leis empregadas estão sendo percebidas no jogo.</w:t>
      </w:r>
    </w:p>
    <w:p w14:paraId="01558F06" w14:textId="4E21A83C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10E58">
        <w:t xml:space="preserve">Quadro </w:t>
      </w:r>
      <w:r w:rsidR="0060060C">
        <w:fldChar w:fldCharType="end"/>
      </w:r>
      <w:r w:rsidR="000B0C67">
        <w:t>2</w:t>
      </w:r>
      <w:r>
        <w:t>.</w:t>
      </w:r>
    </w:p>
    <w:p w14:paraId="4A5C9559" w14:textId="377F1864" w:rsidR="00451B94" w:rsidRPr="007E0D87" w:rsidRDefault="0060060C" w:rsidP="005B2E12">
      <w:pPr>
        <w:pStyle w:val="TF-LEGENDA"/>
      </w:pPr>
      <w:bookmarkStart w:id="99" w:name="_Ref98650273"/>
      <w:r>
        <w:t xml:space="preserve">Quadro </w:t>
      </w:r>
      <w:bookmarkEnd w:id="99"/>
      <w:r w:rsidR="000B0C67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25"/>
        <w:gridCol w:w="270"/>
        <w:gridCol w:w="270"/>
        <w:gridCol w:w="270"/>
        <w:gridCol w:w="270"/>
        <w:gridCol w:w="239"/>
        <w:gridCol w:w="284"/>
        <w:gridCol w:w="287"/>
        <w:gridCol w:w="281"/>
        <w:gridCol w:w="284"/>
        <w:gridCol w:w="284"/>
        <w:gridCol w:w="284"/>
        <w:gridCol w:w="284"/>
        <w:gridCol w:w="284"/>
        <w:gridCol w:w="289"/>
      </w:tblGrid>
      <w:tr w:rsidR="007A4F69" w:rsidRPr="007E0D87" w14:paraId="66A35E9D" w14:textId="77777777" w:rsidTr="007A4F69">
        <w:trPr>
          <w:cantSplit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C9E871E" w14:textId="03F8BA0A" w:rsidR="007A4F69" w:rsidRPr="007E0D87" w:rsidRDefault="007A4F69" w:rsidP="00470C41">
            <w:pPr>
              <w:pStyle w:val="TF-TEXTOQUADROCentralizado"/>
            </w:pPr>
            <w:r>
              <w:t>2024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8310E04" w:rsidR="007A4F69" w:rsidRPr="007E0D87" w:rsidRDefault="007A4F69" w:rsidP="00470C41">
            <w:pPr>
              <w:pStyle w:val="TF-TEXTOQUADROCentralizado"/>
            </w:pPr>
            <w:r>
              <w:t>2025</w:t>
            </w:r>
          </w:p>
        </w:tc>
      </w:tr>
      <w:tr w:rsidR="007A4F69" w:rsidRPr="007E0D87" w14:paraId="24A61F86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540" w:type="dxa"/>
            <w:gridSpan w:val="2"/>
            <w:shd w:val="clear" w:color="auto" w:fill="A6A6A6"/>
          </w:tcPr>
          <w:p w14:paraId="54D4F4C8" w14:textId="0FE07AED" w:rsidR="007A4F69" w:rsidRPr="007E0D87" w:rsidRDefault="007A4F6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  <w:tc>
          <w:tcPr>
            <w:tcW w:w="540" w:type="dxa"/>
            <w:gridSpan w:val="2"/>
            <w:shd w:val="clear" w:color="auto" w:fill="A6A6A6"/>
          </w:tcPr>
          <w:p w14:paraId="292A2A84" w14:textId="338EB90C" w:rsidR="007A4F69" w:rsidRPr="007E0D87" w:rsidRDefault="007A4F69" w:rsidP="00470C41">
            <w:pPr>
              <w:pStyle w:val="TF-TEXTOQUADROCentralizado"/>
            </w:pPr>
            <w:r>
              <w:t>dez.</w:t>
            </w:r>
          </w:p>
        </w:tc>
        <w:tc>
          <w:tcPr>
            <w:tcW w:w="523" w:type="dxa"/>
            <w:gridSpan w:val="2"/>
            <w:shd w:val="clear" w:color="auto" w:fill="A6A6A6"/>
          </w:tcPr>
          <w:p w14:paraId="3577CCB5" w14:textId="4D0212F7" w:rsidR="007A4F69" w:rsidRPr="007E0D87" w:rsidRDefault="007A4F69" w:rsidP="00470C41">
            <w:pPr>
              <w:pStyle w:val="TF-TEXTOQUADROCentralizado"/>
            </w:pPr>
            <w:r>
              <w:t>jan.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07303BC" w:rsidR="007A4F69" w:rsidRPr="007E0D87" w:rsidRDefault="007A4F69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85AA934" w:rsidR="007A4F69" w:rsidRPr="007E0D87" w:rsidRDefault="007A4F69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20587D" w:rsidR="007A4F69" w:rsidRPr="007E0D87" w:rsidRDefault="007A4F69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018C97C" w:rsidR="007A4F69" w:rsidRPr="007E0D87" w:rsidRDefault="007A4F69" w:rsidP="00470C41">
            <w:pPr>
              <w:pStyle w:val="TF-TEXTOQUADROCentralizado"/>
            </w:pPr>
            <w:r>
              <w:t>maio</w:t>
            </w:r>
          </w:p>
        </w:tc>
      </w:tr>
      <w:tr w:rsidR="007A4F69" w:rsidRPr="007E0D87" w14:paraId="3EFCC0CF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7A4F69" w:rsidRPr="007E0D87" w:rsidRDefault="007A4F6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7062545" w14:textId="5B5C1B7C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1D0C7E5" w14:textId="55A5E915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97549D3" w14:textId="13E9621C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39DF2ED" w14:textId="4275BF1B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67BFD870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7A4F69" w:rsidRPr="007E0D87" w14:paraId="5A083E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17D9F91" w14:textId="738881DA" w:rsidR="007A4F69" w:rsidRPr="007E0D87" w:rsidRDefault="007A4F69" w:rsidP="00470C41">
            <w:pPr>
              <w:pStyle w:val="TF-TEXTOQUADRO"/>
              <w:rPr>
                <w:bCs/>
              </w:rPr>
            </w:pPr>
            <w:r>
              <w:t>levantamento técnico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34AC4AEC" w14:textId="05020788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0C31B5F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7FDEAF8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C15AC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5F3366" w14:textId="21758642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7A4F69" w:rsidRPr="007E0D87" w:rsidRDefault="007A4F69" w:rsidP="00470C41">
            <w:pPr>
              <w:pStyle w:val="TF-TEXTOQUADROCentralizado"/>
            </w:pPr>
          </w:p>
        </w:tc>
      </w:tr>
      <w:tr w:rsidR="007A4F69" w:rsidRPr="007E0D87" w14:paraId="731A34DF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9429F3F" w14:textId="656E7D33" w:rsidR="007A4F69" w:rsidRPr="007E0D87" w:rsidRDefault="007A4F69" w:rsidP="002A5DD8">
            <w:pPr>
              <w:pStyle w:val="TF-TEXTOQUADRO"/>
            </w:pPr>
            <w:r>
              <w:t>levantamento de leis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90CCFE" w14:textId="04C2803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14F7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E7350E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8F3C1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5C0832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52BF3A7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163ADF4C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4F6B51D7" w14:textId="4EE26BC2" w:rsidR="007A4F69" w:rsidRPr="007E0D87" w:rsidRDefault="007A4F69" w:rsidP="002A5DD8">
            <w:pPr>
              <w:pStyle w:val="TF-TEXTOQUADRO"/>
            </w:pPr>
            <w:r w:rsidRPr="008862BE">
              <w:t>levantamento de</w:t>
            </w:r>
            <w:r>
              <w:rPr>
                <w:i/>
                <w:iCs/>
              </w:rPr>
              <w:t xml:space="preserve"> </w:t>
            </w:r>
            <w:r w:rsidRPr="000B0C67">
              <w:rPr>
                <w:i/>
                <w:iCs/>
              </w:rPr>
              <w:t>assets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5B10D9" w14:textId="74E155EC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221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F124A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91834F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32F7534" w14:textId="7449414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B02C6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37A41D1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0EECC9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C979A6A" w14:textId="7BE2422E" w:rsidR="007A4F69" w:rsidRPr="008862BE" w:rsidRDefault="007A4F69" w:rsidP="002A5DD8">
            <w:pPr>
              <w:pStyle w:val="TF-TEXTOQUADRO"/>
            </w:pPr>
            <w:r>
              <w:t>especificação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0BBFCE" w14:textId="3645C3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A1FD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5864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D2A9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07795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DC69E9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57BF42E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F7754C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FFCA9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AF768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0804AD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4C434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0C0E0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7826879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61AAEE9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B953714" w14:textId="433F0DF1" w:rsidR="007A4F69" w:rsidRPr="007E0D87" w:rsidRDefault="007A4F69" w:rsidP="002A5DD8">
            <w:pPr>
              <w:pStyle w:val="TF-TEXTOQUADRO"/>
            </w:pPr>
            <w:r>
              <w:t>modelagem 3D do cenário</w:t>
            </w:r>
          </w:p>
        </w:tc>
        <w:tc>
          <w:tcPr>
            <w:tcW w:w="270" w:type="dxa"/>
            <w:shd w:val="clear" w:color="auto" w:fill="FFFFFF" w:themeFill="background1"/>
          </w:tcPr>
          <w:p w14:paraId="590443F0" w14:textId="272F32D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13AF345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376D1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03CFB7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566EFD9D" w14:textId="3F130D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7B0459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70FA0C5E" w14:textId="77777777" w:rsidR="007A4F69" w:rsidRPr="0033088C" w:rsidRDefault="007A4F69" w:rsidP="002A5DD8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43B9725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4853E9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CC7E022" w14:textId="2E06B000" w:rsidR="007A4F69" w:rsidRPr="007E0D87" w:rsidRDefault="007A4F69" w:rsidP="002A5DD8">
            <w:pPr>
              <w:pStyle w:val="TF-TEXTOQUADRO"/>
            </w:pPr>
            <w:r>
              <w:t>desenvolvimento</w:t>
            </w:r>
          </w:p>
        </w:tc>
        <w:tc>
          <w:tcPr>
            <w:tcW w:w="270" w:type="dxa"/>
            <w:shd w:val="clear" w:color="auto" w:fill="FFFFFF" w:themeFill="background1"/>
          </w:tcPr>
          <w:p w14:paraId="1665DD6F" w14:textId="0AB15BF5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CECA2B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7D2A696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F1B172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4AEE60CD" w14:textId="7B375FDF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6047A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64D8AAC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671C09E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9B3CD1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1CEADD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F0C2F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F7442B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A3131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5C4B1AE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5F6B617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621AA50" w14:textId="68A305FE" w:rsidR="007A4F69" w:rsidRPr="007E0D87" w:rsidRDefault="007A4F69" w:rsidP="002A5DD8">
            <w:pPr>
              <w:pStyle w:val="TF-TEXTOQUADRO"/>
            </w:pPr>
            <w:r>
              <w:t>teste</w:t>
            </w:r>
          </w:p>
        </w:tc>
        <w:tc>
          <w:tcPr>
            <w:tcW w:w="270" w:type="dxa"/>
          </w:tcPr>
          <w:p w14:paraId="1FABDC29" w14:textId="0D0A4C2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1F29D34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229B48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3A372EB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648F972D" w14:textId="4BD404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A78A9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7D7BA1C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0AF97B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77A9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9F7D7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4196D8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E8C771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DC08D8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F0289C0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043C6F3D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35860BF6" w14:textId="531CEE07" w:rsidR="007A4F69" w:rsidRPr="007E0D87" w:rsidRDefault="007A4F69" w:rsidP="002A5DD8">
            <w:pPr>
              <w:pStyle w:val="TF-TEXTOQUADRO"/>
            </w:pPr>
            <w:r>
              <w:t>validação</w:t>
            </w:r>
          </w:p>
        </w:tc>
        <w:tc>
          <w:tcPr>
            <w:tcW w:w="270" w:type="dxa"/>
          </w:tcPr>
          <w:p w14:paraId="7D8E4067" w14:textId="6147F16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9B8D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0844DF9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30C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7285A306" w14:textId="01D5AE59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BCC020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2C76D9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6687BE7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0A2D8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25048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F76A9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AC21FC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448ED0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1CB91A8E" w14:textId="77777777" w:rsidR="007A4F69" w:rsidRPr="007E0D87" w:rsidRDefault="007A4F69" w:rsidP="002A5DD8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1C5AC4">
      <w:pPr>
        <w:pStyle w:val="Ttulo1"/>
      </w:pPr>
      <w:r>
        <w:t>REVISÃO BIBLIOGRÁFICA</w:t>
      </w:r>
    </w:p>
    <w:p w14:paraId="26F3BEC9" w14:textId="61471617" w:rsidR="000B12B2" w:rsidRDefault="00FA310D" w:rsidP="00A94DD1">
      <w:pPr>
        <w:pStyle w:val="TF-TEXTO"/>
      </w:pPr>
      <w:r>
        <w:t xml:space="preserve">Nesta seção </w:t>
      </w:r>
      <w:commentRangeStart w:id="100"/>
      <w:r>
        <w:t xml:space="preserve">é descrito </w:t>
      </w:r>
      <w:commentRangeEnd w:id="100"/>
      <w:r w:rsidR="000C7508">
        <w:rPr>
          <w:rStyle w:val="Refdecomentrio"/>
        </w:rPr>
        <w:commentReference w:id="100"/>
      </w:r>
      <w:r>
        <w:t xml:space="preserve">de maneira sucinta os assuntos que fundamentam o estudo a ser realizado: </w:t>
      </w:r>
      <w:commentRangeStart w:id="101"/>
      <w:r w:rsidR="00EA5D78">
        <w:t xml:space="preserve">trânsito </w:t>
      </w:r>
      <w:commentRangeEnd w:id="101"/>
      <w:r w:rsidR="001E10B8">
        <w:rPr>
          <w:rStyle w:val="Refdecomentrio"/>
        </w:rPr>
        <w:commentReference w:id="101"/>
      </w:r>
      <w:r w:rsidR="00EA5D78">
        <w:t>e</w:t>
      </w:r>
      <w:r>
        <w:t xml:space="preserve"> realidade virtual imersiva.</w:t>
      </w:r>
    </w:p>
    <w:p w14:paraId="5DF49178" w14:textId="36D290C8" w:rsidR="00C63992" w:rsidRDefault="0076477C" w:rsidP="0062604D">
      <w:pPr>
        <w:pStyle w:val="TF-TEXTO"/>
      </w:pPr>
      <w:r>
        <w:t>O</w:t>
      </w:r>
      <w:r w:rsidR="00C63992">
        <w:t xml:space="preserve">s dados da </w:t>
      </w:r>
      <w:commentRangeStart w:id="102"/>
      <w:r w:rsidR="00C63992">
        <w:t>DataSUS (Ministério da Saúde</w:t>
      </w:r>
      <w:r w:rsidR="00FA310D">
        <w:t>)</w:t>
      </w:r>
      <w:r>
        <w:t xml:space="preserve"> </w:t>
      </w:r>
      <w:commentRangeEnd w:id="102"/>
      <w:r w:rsidR="000C7508">
        <w:rPr>
          <w:rStyle w:val="Refdecomentrio"/>
        </w:rPr>
        <w:commentReference w:id="102"/>
      </w:r>
      <w:r>
        <w:t>indicam que</w:t>
      </w:r>
      <w:r w:rsidR="00C63992">
        <w:t xml:space="preserve"> os óbitos aumentaram 2% no país de 2019 para 2020</w:t>
      </w:r>
      <w:r>
        <w:t xml:space="preserve"> e as penalidades por embriagues aumentaram quase 120%. Vale lembrar que </w:t>
      </w:r>
      <w:r w:rsidR="00C63992">
        <w:t xml:space="preserve">2020 </w:t>
      </w:r>
      <w:r>
        <w:t xml:space="preserve">foi </w:t>
      </w:r>
      <w:r w:rsidR="00C63992">
        <w:t>um ano com pandemia onde pessoas ficar</w:t>
      </w:r>
      <w:r>
        <w:t>am</w:t>
      </w:r>
      <w:r w:rsidR="00C63992">
        <w:t xml:space="preserve"> em casa</w:t>
      </w:r>
      <w:r>
        <w:t xml:space="preserve">. </w:t>
      </w:r>
      <w:commentRangeStart w:id="103"/>
      <w:r w:rsidR="00C63992">
        <w:t xml:space="preserve">Foi verificado também </w:t>
      </w:r>
      <w:r>
        <w:t xml:space="preserve">que </w:t>
      </w:r>
      <w:r w:rsidR="00C63992">
        <w:t>os óbitos nos domingos e sábados entre o mês de janeiro e fevereiro nos anos de 2021 e 2022</w:t>
      </w:r>
      <w:commentRangeEnd w:id="103"/>
      <w:r w:rsidR="00EA4B99">
        <w:rPr>
          <w:rStyle w:val="Refdecomentrio"/>
        </w:rPr>
        <w:commentReference w:id="103"/>
      </w:r>
      <w:r w:rsidR="00C63992">
        <w:t>, e os dados mostraram que o houve um aumento de 13% de óbitos nesse período</w:t>
      </w:r>
      <w:r>
        <w:t>.</w:t>
      </w:r>
      <w:r w:rsidR="00C63992">
        <w:t xml:space="preserve"> </w:t>
      </w:r>
      <w:r>
        <w:t xml:space="preserve">Todos esses dados apontam para como a </w:t>
      </w:r>
      <w:r w:rsidR="00C63992">
        <w:t>preocupação com o trânsito deve ser tratada com seriedade.</w:t>
      </w:r>
      <w:r w:rsidR="0062604D">
        <w:t xml:space="preserve"> </w:t>
      </w:r>
    </w:p>
    <w:p w14:paraId="61E39D49" w14:textId="6AF0D79F" w:rsidR="00EF6B25" w:rsidRDefault="00CF24C1" w:rsidP="00EF6B25">
      <w:pPr>
        <w:pStyle w:val="TF-TEXTO"/>
      </w:pPr>
      <w:r>
        <w:t>Como mostra a Figura 4</w:t>
      </w:r>
      <w:ins w:id="104" w:author="Luciana Pereira de Araújo Kohler" w:date="2024-05-28T00:28:00Z">
        <w:r w:rsidR="001E10B8">
          <w:t>,</w:t>
        </w:r>
      </w:ins>
      <w:r>
        <w:t xml:space="preserve"> a frota de carros </w:t>
      </w:r>
      <w:del w:id="105" w:author="Luciana Pereira de Araújo Kohler" w:date="2024-05-28T00:28:00Z">
        <w:r w:rsidDel="001E10B8">
          <w:delText xml:space="preserve">apenas </w:delText>
        </w:r>
      </w:del>
      <w:r w:rsidR="00757C33">
        <w:t>c</w:t>
      </w:r>
      <w:r>
        <w:t>resce ano após ano e não demonstra sinais de decadência</w:t>
      </w:r>
      <w:r w:rsidR="00757C33">
        <w:t xml:space="preserve">. </w:t>
      </w:r>
      <w:r w:rsidR="009303C2">
        <w:t>Foi levantado pelo OMS</w:t>
      </w:r>
      <w:r w:rsidR="00EA5D78">
        <w:t xml:space="preserve"> </w:t>
      </w:r>
      <w:r w:rsidR="009303C2">
        <w:t>(2020) e OPAS</w:t>
      </w:r>
      <w:r w:rsidR="00EA5D78">
        <w:t xml:space="preserve"> </w:t>
      </w:r>
      <w:r w:rsidR="009303C2">
        <w:t>(2020) que países de baixa e média renda precisam se preocupar mais com esses índices</w:t>
      </w:r>
      <w:ins w:id="106" w:author="Luciana Pereira de Araújo Kohler" w:date="2024-05-28T00:28:00Z">
        <w:r w:rsidR="001E10B8">
          <w:t>,</w:t>
        </w:r>
      </w:ins>
      <w:r w:rsidR="009303C2">
        <w:t xml:space="preserve"> pois são os mais afetados</w:t>
      </w:r>
      <w:r w:rsidR="00F8605F">
        <w:t>.</w:t>
      </w:r>
      <w:r w:rsidR="009303C2">
        <w:t xml:space="preserve"> </w:t>
      </w:r>
      <w:r w:rsidR="00F8605F">
        <w:t>Aspectos</w:t>
      </w:r>
      <w:r w:rsidR="00EF6B25">
        <w:t xml:space="preserve"> como infraestrutura deficitária, veículos inseguros, </w:t>
      </w:r>
      <w:commentRangeStart w:id="107"/>
      <w:r w:rsidR="00EF6B25">
        <w:t xml:space="preserve">educação sobre o </w:t>
      </w:r>
      <w:r w:rsidR="00EA61E1">
        <w:t>trânsito</w:t>
      </w:r>
      <w:r w:rsidR="00EF6B25">
        <w:t xml:space="preserve"> ruim, </w:t>
      </w:r>
      <w:commentRangeEnd w:id="107"/>
      <w:r w:rsidR="0074714D">
        <w:rPr>
          <w:rStyle w:val="Refdecomentrio"/>
        </w:rPr>
        <w:commentReference w:id="107"/>
      </w:r>
      <w:r w:rsidR="00EF6B25">
        <w:t xml:space="preserve">segundo eles são determinantes para o grande aumento dos acidentes. </w:t>
      </w:r>
      <w:r w:rsidR="00F8605F">
        <w:lastRenderedPageBreak/>
        <w:t>Há também</w:t>
      </w:r>
      <w:r w:rsidR="00EF6B25">
        <w:t xml:space="preserve"> o uso do álcool na direção e o excesso de velocidade nas vias, segundo o OPAS (2023) cerca de 27% dos casos de morte em acidentes em 2016 são </w:t>
      </w:r>
      <w:r w:rsidR="00EA61E1">
        <w:t>atribuídos</w:t>
      </w:r>
      <w:r w:rsidR="00EF6B25">
        <w:t xml:space="preserve"> ao uso de álcool.</w:t>
      </w:r>
    </w:p>
    <w:p w14:paraId="0B9A4619" w14:textId="7DD156A5" w:rsidR="00CF24C1" w:rsidRDefault="00CF24C1" w:rsidP="00CF24C1">
      <w:pPr>
        <w:pStyle w:val="TF-LEGENDA"/>
      </w:pPr>
      <w:r>
        <w:t>Figura 4 – Gráfico sobre o aumento da frota de carros</w:t>
      </w:r>
    </w:p>
    <w:p w14:paraId="19BF0D66" w14:textId="47C01DD4" w:rsidR="00CF24C1" w:rsidRDefault="00CF24C1" w:rsidP="00CF24C1">
      <w:pPr>
        <w:pStyle w:val="TF-FIGURA"/>
      </w:pPr>
      <w:r>
        <w:rPr>
          <w:noProof/>
        </w:rPr>
        <w:drawing>
          <wp:inline distT="0" distB="0" distL="0" distR="0" wp14:anchorId="4EF0D16A" wp14:editId="11D1813B">
            <wp:extent cx="4787900" cy="2061017"/>
            <wp:effectExtent l="12700" t="12700" r="12700" b="9525"/>
            <wp:docPr id="2137604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CEDF" w14:textId="73C17242" w:rsidR="00CF24C1" w:rsidRDefault="00CF24C1" w:rsidP="00CF24C1">
      <w:pPr>
        <w:pStyle w:val="TF-FONTE"/>
      </w:pPr>
      <w:r>
        <w:t>Fonte: IBGE (2022)</w:t>
      </w:r>
    </w:p>
    <w:p w14:paraId="227D2722" w14:textId="012CCF99" w:rsidR="00EF6B25" w:rsidRDefault="00EA61E1" w:rsidP="00EA61E1">
      <w:pPr>
        <w:pStyle w:val="TF-TEXTO"/>
      </w:pPr>
      <w:commentRangeStart w:id="108"/>
      <w:r>
        <w:t xml:space="preserve">A realidade virtual é um ambiente onde se pode errar sem as consequências físicas reais da ação, podendo </w:t>
      </w:r>
      <w:r w:rsidR="00312736">
        <w:t>abrigar v</w:t>
      </w:r>
      <w:r>
        <w:t xml:space="preserve">erdadeiras </w:t>
      </w:r>
      <w:commentRangeStart w:id="109"/>
      <w:commentRangeStart w:id="110"/>
      <w:r w:rsidR="00312736">
        <w:t xml:space="preserve">experiencias </w:t>
      </w:r>
      <w:commentRangeEnd w:id="109"/>
      <w:r w:rsidR="00907D9E">
        <w:rPr>
          <w:rStyle w:val="Refdecomentrio"/>
        </w:rPr>
        <w:commentReference w:id="109"/>
      </w:r>
      <w:r>
        <w:t xml:space="preserve">caixas de areia </w:t>
      </w:r>
      <w:commentRangeEnd w:id="110"/>
      <w:r w:rsidR="00907D9E">
        <w:rPr>
          <w:rStyle w:val="Refdecomentrio"/>
        </w:rPr>
        <w:commentReference w:id="110"/>
      </w:r>
      <w:r>
        <w:t xml:space="preserve">para o aprendizado irrestrito. </w:t>
      </w:r>
      <w:r w:rsidR="00312736">
        <w:t xml:space="preserve">Jogos são um exemplo de aplicação para a realidade virtual com uma dessas </w:t>
      </w:r>
      <w:commentRangeStart w:id="111"/>
      <w:r w:rsidR="00312736">
        <w:t>experiencias</w:t>
      </w:r>
      <w:commentRangeEnd w:id="111"/>
      <w:r w:rsidR="00907D9E">
        <w:rPr>
          <w:rStyle w:val="Refdecomentrio"/>
        </w:rPr>
        <w:commentReference w:id="111"/>
      </w:r>
      <w:r w:rsidR="00312736">
        <w:t xml:space="preserve">. Os jogos já tiveram seu potencial </w:t>
      </w:r>
      <w:r w:rsidR="00FB46B2">
        <w:t>validad</w:t>
      </w:r>
      <w:r w:rsidR="00312736">
        <w:t>o</w:t>
      </w:r>
      <w:r w:rsidR="00FB46B2">
        <w:t xml:space="preserve"> </w:t>
      </w:r>
      <w:r>
        <w:t xml:space="preserve">a muito tempo pelos pedagogos como destaca </w:t>
      </w:r>
      <w:r w:rsidRPr="00EA61E1">
        <w:t xml:space="preserve">Kopfler </w:t>
      </w:r>
      <w:r w:rsidRPr="0001023F">
        <w:rPr>
          <w:i/>
          <w:iCs/>
        </w:rPr>
        <w:t>et al</w:t>
      </w:r>
      <w:r w:rsidRPr="00EA61E1">
        <w:t>. (2008, apud ABREU, 2012)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3FE7C7DC" w14:textId="0DADDC32" w:rsidR="00EA61E1" w:rsidRDefault="00EA61E1" w:rsidP="00EA61E1">
      <w:pPr>
        <w:pStyle w:val="TF-TEXTO"/>
      </w:pPr>
      <w:r>
        <w:t xml:space="preserve">Essa capacidade da tecnologia pode ser explorada ainda mais em um ambiente de realidade virtual imersivo, onde além da visão em um televisor plano e interações básicas é possível ser transportado com ainda mais intensidade </w:t>
      </w:r>
      <w:r w:rsidR="009541AF">
        <w:t xml:space="preserve">com o uso de óculos de realidade virtual e atuadores </w:t>
      </w:r>
      <w:r>
        <w:t xml:space="preserve">para o ambiente virtual. </w:t>
      </w:r>
      <w:r w:rsidR="009541AF">
        <w:t>Devido a diversos avanços n</w:t>
      </w:r>
      <w:r w:rsidR="00234B61">
        <w:t xml:space="preserve">as </w:t>
      </w:r>
      <w:commentRangeStart w:id="112"/>
      <w:r w:rsidR="009541AF">
        <w:t>GPUs</w:t>
      </w:r>
      <w:r w:rsidR="00F969B1">
        <w:t xml:space="preserve"> (</w:t>
      </w:r>
      <w:r w:rsidR="00F969B1" w:rsidRPr="0001023F">
        <w:rPr>
          <w:i/>
          <w:iCs/>
        </w:rPr>
        <w:t>Graphics Processing Unit</w:t>
      </w:r>
      <w:r w:rsidR="00F969B1">
        <w:t>)</w:t>
      </w:r>
      <w:r w:rsidR="009541AF">
        <w:t xml:space="preserve"> </w:t>
      </w:r>
      <w:commentRangeEnd w:id="112"/>
      <w:r w:rsidR="00CB5BA4">
        <w:rPr>
          <w:rStyle w:val="Refdecomentrio"/>
        </w:rPr>
        <w:commentReference w:id="112"/>
      </w:r>
      <w:r w:rsidR="009541AF">
        <w:t>o processamento para ess</w:t>
      </w:r>
      <w:r w:rsidR="002778DC">
        <w:t>as</w:t>
      </w:r>
      <w:r w:rsidR="009541AF">
        <w:t xml:space="preserve"> aplicaç</w:t>
      </w:r>
      <w:r w:rsidR="002778DC">
        <w:t>ões</w:t>
      </w:r>
      <w:r w:rsidR="009541AF">
        <w:t xml:space="preserve"> foi viabilizado pode</w:t>
      </w:r>
      <w:r w:rsidR="00234B61">
        <w:t>ndo</w:t>
      </w:r>
      <w:r w:rsidR="009541AF">
        <w:t xml:space="preserve"> estar diretamente nos óculos de realidade virtual</w:t>
      </w:r>
      <w:del w:id="113" w:author="Luciana Pereira de Araújo Kohler" w:date="2024-05-28T00:31:00Z">
        <w:r w:rsidR="00234B61" w:rsidDel="00407467">
          <w:delText>.</w:delText>
        </w:r>
        <w:r w:rsidR="009541AF" w:rsidDel="00407467">
          <w:delText xml:space="preserve"> </w:delText>
        </w:r>
        <w:r w:rsidR="00234B61" w:rsidDel="00407467">
          <w:delText>T</w:delText>
        </w:r>
      </w:del>
      <w:ins w:id="114" w:author="Luciana Pereira de Araújo Kohler" w:date="2024-05-28T00:31:00Z">
        <w:r w:rsidR="00407467">
          <w:t>, t</w:t>
        </w:r>
      </w:ins>
      <w:r w:rsidR="00234B61">
        <w:t>ornando possível a existência</w:t>
      </w:r>
      <w:r w:rsidR="009541AF">
        <w:t xml:space="preserve"> </w:t>
      </w:r>
      <w:r w:rsidR="00234B61">
        <w:t xml:space="preserve">de dispositivos conhecidos como </w:t>
      </w:r>
      <w:r w:rsidR="00234B61" w:rsidRPr="0001023F">
        <w:rPr>
          <w:i/>
          <w:iCs/>
        </w:rPr>
        <w:t>All in One</w:t>
      </w:r>
      <w:r w:rsidR="00234B61">
        <w:t xml:space="preserve"> como </w:t>
      </w:r>
      <w:r w:rsidR="009541AF">
        <w:t>o Oculos Meta Quest 1, 2 e 3.</w:t>
      </w:r>
      <w:r w:rsidR="00234B61">
        <w:t xml:space="preserve"> Estes dispositivos possuem todo o hardware necessário para a </w:t>
      </w:r>
      <w:commentRangeStart w:id="115"/>
      <w:r w:rsidR="00234B61">
        <w:t xml:space="preserve">experiencia </w:t>
      </w:r>
      <w:commentRangeEnd w:id="115"/>
      <w:r w:rsidR="008948BC">
        <w:rPr>
          <w:rStyle w:val="Refdecomentrio"/>
        </w:rPr>
        <w:commentReference w:id="115"/>
      </w:r>
      <w:r w:rsidR="00234B61">
        <w:t>imersiva funcionar em um dispositivo</w:t>
      </w:r>
      <w:ins w:id="116" w:author="Luciana Pereira de Araújo Kohler" w:date="2024-05-28T00:31:00Z">
        <w:r w:rsidR="008948BC">
          <w:t xml:space="preserve"> como</w:t>
        </w:r>
      </w:ins>
      <w:del w:id="117" w:author="Luciana Pereira de Araújo Kohler" w:date="2024-05-28T00:31:00Z">
        <w:r w:rsidR="00234B61" w:rsidDel="008948BC">
          <w:delText xml:space="preserve">, </w:delText>
        </w:r>
      </w:del>
      <w:ins w:id="118" w:author="Luciana Pereira de Araújo Kohler" w:date="2024-05-28T00:31:00Z">
        <w:r w:rsidR="008948BC">
          <w:t>:</w:t>
        </w:r>
        <w:r w:rsidR="008948BC">
          <w:t xml:space="preserve"> </w:t>
        </w:r>
      </w:ins>
      <w:r w:rsidR="00234B61">
        <w:t xml:space="preserve">bateria, telas, sensores, GPU e </w:t>
      </w:r>
      <w:commentRangeStart w:id="119"/>
      <w:r w:rsidR="00234B61">
        <w:t>CPU (</w:t>
      </w:r>
      <w:r w:rsidR="00234B61" w:rsidRPr="0001023F">
        <w:rPr>
          <w:i/>
          <w:iCs/>
        </w:rPr>
        <w:t>Central Processing Unit</w:t>
      </w:r>
      <w:r w:rsidR="00234B61">
        <w:t>).</w:t>
      </w:r>
      <w:commentRangeEnd w:id="119"/>
      <w:r w:rsidR="008948BC">
        <w:rPr>
          <w:rStyle w:val="Refdecomentrio"/>
        </w:rPr>
        <w:commentReference w:id="119"/>
      </w:r>
    </w:p>
    <w:p w14:paraId="0E0434C6" w14:textId="38799A5E" w:rsidR="002778DC" w:rsidRPr="00EF6B25" w:rsidRDefault="00C436C0" w:rsidP="00EA61E1">
      <w:pPr>
        <w:pStyle w:val="TF-TEXTO"/>
      </w:pPr>
      <w:r>
        <w:t xml:space="preserve">O que diferencia todo esse equipamento de uma interação teclado/mouse e monitor é a imersão que a interação causa. A imersão é </w:t>
      </w:r>
      <w:r w:rsidR="00F8605F">
        <w:t xml:space="preserve">percebida através de </w:t>
      </w:r>
      <w:r w:rsidR="002E4E57">
        <w:t>diversas variáveis</w:t>
      </w:r>
      <w:r w:rsidR="00F8605F">
        <w:t>, sendo</w:t>
      </w:r>
      <w:r w:rsidR="00234B61">
        <w:t xml:space="preserve"> </w:t>
      </w:r>
      <w:r>
        <w:t xml:space="preserve">a </w:t>
      </w:r>
      <w:r w:rsidR="00F8605F">
        <w:t>presença a mais destacada entre elas</w:t>
      </w:r>
      <w:r w:rsidR="00234B61">
        <w:t xml:space="preserve">. </w:t>
      </w:r>
      <w:r w:rsidR="00F8605F">
        <w:t>Uma definição é que</w:t>
      </w:r>
      <w:r>
        <w:t xml:space="preserve">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(Slater; Wilbur 1997)</w:t>
      </w:r>
      <w:r w:rsidR="00F8605F">
        <w:t xml:space="preserve">. Ela é quem causa </w:t>
      </w:r>
      <w:r>
        <w:t>toda a confusão cerebral em que o usuário age como se estivesse no mundo real porque naquele momento para ele, aquele é o mundo real.</w:t>
      </w:r>
      <w:commentRangeEnd w:id="108"/>
      <w:r w:rsidR="0081499C">
        <w:rPr>
          <w:rStyle w:val="Refdecomentrio"/>
        </w:rPr>
        <w:commentReference w:id="108"/>
      </w:r>
    </w:p>
    <w:p w14:paraId="6FEAE5C1" w14:textId="77777777" w:rsidR="00451B94" w:rsidRDefault="00451B94" w:rsidP="00F83A19">
      <w:pPr>
        <w:pStyle w:val="TF-refernciasbibliogrficasTTULO"/>
      </w:pPr>
      <w:bookmarkStart w:id="120" w:name="_Toc351015602"/>
      <w:bookmarkEnd w:id="56"/>
      <w:bookmarkEnd w:id="57"/>
      <w:bookmarkEnd w:id="58"/>
      <w:bookmarkEnd w:id="59"/>
      <w:bookmarkEnd w:id="60"/>
      <w:bookmarkEnd w:id="61"/>
      <w:bookmarkEnd w:id="62"/>
      <w:r>
        <w:t>Referências</w:t>
      </w:r>
      <w:bookmarkEnd w:id="120"/>
    </w:p>
    <w:p w14:paraId="5E5D63DE" w14:textId="77777777" w:rsidR="0001023F" w:rsidRDefault="0001023F" w:rsidP="007A4F69">
      <w:pPr>
        <w:pStyle w:val="TF-REFERNCIASITEM0"/>
      </w:pPr>
      <w:r>
        <w:t xml:space="preserve">ABREU, </w:t>
      </w:r>
      <w:r w:rsidRPr="0001023F">
        <w:rPr>
          <w:b/>
          <w:bCs/>
        </w:rPr>
        <w:t>Games e educação: potência de aprendizagem em nativos digitais</w:t>
      </w:r>
      <w:r>
        <w:t xml:space="preserve">. 2012. Disponível em: </w:t>
      </w:r>
      <w:r w:rsidRPr="0001023F">
        <w:t>https://repositorio.ufjf.br/jspui/handle/ufjf/1750</w:t>
      </w:r>
      <w:r>
        <w:t>. Acesso em: 18 abr. 2024.</w:t>
      </w:r>
    </w:p>
    <w:p w14:paraId="3FCD2F90" w14:textId="77777777" w:rsidR="0001023F" w:rsidRDefault="0001023F" w:rsidP="007A4F69">
      <w:pPr>
        <w:pStyle w:val="TF-REFERNCIASITEM0"/>
      </w:pPr>
      <w:r>
        <w:t xml:space="preserve">ANDRIOLA, </w:t>
      </w:r>
      <w:r w:rsidRPr="002C347B">
        <w:rPr>
          <w:b/>
          <w:bCs/>
        </w:rPr>
        <w:t>ANÁLISE DA VALIDADE COMPORTAMENTAL DE UM SIMULADOR DE DIREÇÃO IMERSIVO</w:t>
      </w:r>
      <w:r>
        <w:t xml:space="preserve">. 2021. Disponível em: </w:t>
      </w:r>
      <w:r w:rsidRPr="002C347B">
        <w:t>https://lume.ufrgs.br/bitstream/handle/10183/221718/001125953.pdf?sequence=1&amp;isAllowed=y</w:t>
      </w:r>
      <w:r>
        <w:t>. Acesso em: 3 abr. 2024.</w:t>
      </w:r>
    </w:p>
    <w:p w14:paraId="3DA68114" w14:textId="77777777" w:rsidR="0001023F" w:rsidRDefault="0001023F" w:rsidP="007A4F69">
      <w:pPr>
        <w:pStyle w:val="TF-REFERNCIASITEM0"/>
      </w:pPr>
      <w:r>
        <w:t xml:space="preserve">CARBONE, </w:t>
      </w:r>
      <w:r w:rsidRPr="0001023F">
        <w:rPr>
          <w:b/>
          <w:bCs/>
        </w:rPr>
        <w:t>Meta Quest 2 VR tem queda de preço significativa nos EUA</w:t>
      </w:r>
      <w:r>
        <w:t xml:space="preserve">. </w:t>
      </w:r>
      <w:r w:rsidRPr="00383FC7">
        <w:t>Adrenaline</w:t>
      </w:r>
      <w:r>
        <w:t xml:space="preserve">. 2023. Disponível em: </w:t>
      </w:r>
      <w:r w:rsidRPr="0001023F">
        <w:t>https://www.adrenaline.com.br/games/queda-preco-meta-quest-estados-unidos/</w:t>
      </w:r>
      <w:r>
        <w:t xml:space="preserve">. Acesso em: 8 maio 2024. </w:t>
      </w:r>
    </w:p>
    <w:p w14:paraId="37B2A6F8" w14:textId="77777777" w:rsidR="0001023F" w:rsidRDefault="0001023F" w:rsidP="007A4F69">
      <w:pPr>
        <w:pStyle w:val="TF-REFERNCIASITEM0"/>
      </w:pPr>
      <w:r w:rsidRPr="00DC3B01">
        <w:t xml:space="preserve">HOUNSELL; TORI, </w:t>
      </w:r>
      <w:r w:rsidRPr="006F43EC">
        <w:rPr>
          <w:b/>
          <w:bCs/>
        </w:rPr>
        <w:t>Introdução a Realidade Virtual e Aumentada</w:t>
      </w:r>
      <w:r>
        <w:t xml:space="preserve">. 2020. Disponível em:  </w:t>
      </w:r>
      <w:r w:rsidRPr="006F43EC">
        <w:t>https://sol.sbc.org.br/livros/index.php/sbc/catalog/view/66/291/540</w:t>
      </w:r>
      <w:r>
        <w:t>. Acesso em: 23 abr. 2024.</w:t>
      </w:r>
    </w:p>
    <w:p w14:paraId="5BBC559A" w14:textId="77777777" w:rsidR="0001023F" w:rsidRPr="00865CCD" w:rsidRDefault="0001023F" w:rsidP="007A4F69">
      <w:pPr>
        <w:pStyle w:val="TF-REFERNCIASITEM0"/>
      </w:pPr>
      <w:r w:rsidRPr="00CF24C1">
        <w:t xml:space="preserve">IBGE, </w:t>
      </w:r>
      <w:r w:rsidRPr="00CF24C1">
        <w:rPr>
          <w:b/>
          <w:bCs/>
        </w:rPr>
        <w:t>Frota de veículos</w:t>
      </w:r>
      <w:r>
        <w:t xml:space="preserve">. </w:t>
      </w:r>
      <w:r w:rsidRPr="00CF24C1">
        <w:t>Disponível em: https://cidades.ibge.gov.br/brasil/pesquisa/22/28120?tipo=grafico</w:t>
      </w:r>
      <w:r>
        <w:t xml:space="preserve">. </w:t>
      </w:r>
      <w:r w:rsidRPr="00865CCD">
        <w:t>Acesso em: 23 abr. 2024.</w:t>
      </w:r>
    </w:p>
    <w:p w14:paraId="632CE928" w14:textId="77777777" w:rsidR="0001023F" w:rsidRPr="00865CCD" w:rsidRDefault="0001023F" w:rsidP="009303C2">
      <w:pPr>
        <w:pStyle w:val="TF-REFERNCIASITEM0"/>
        <w:rPr>
          <w:lang w:val="en-US"/>
        </w:rPr>
      </w:pPr>
      <w:r>
        <w:t xml:space="preserve">LIMA, </w:t>
      </w:r>
      <w:r w:rsidRPr="009C0E51">
        <w:t>Review Meta Oculus Quest 2 | Conheça o headset VR mais popular do mercado</w:t>
      </w:r>
      <w:r>
        <w:t xml:space="preserve">. </w:t>
      </w:r>
      <w:r w:rsidRPr="00383FC7">
        <w:t>Canaltech</w:t>
      </w:r>
      <w:r>
        <w:t xml:space="preserve">. 2022. Disponível em: </w:t>
      </w:r>
      <w:r w:rsidRPr="0001023F">
        <w:t>https://canaltech.com.br/outros-acessorios/analise/review-meta-oculus-quest-2-conheca-o-headset-vr-mais-popular-do-mercado/</w:t>
      </w:r>
      <w:r>
        <w:t xml:space="preserve">. </w:t>
      </w:r>
      <w:r w:rsidRPr="00865CCD">
        <w:rPr>
          <w:lang w:val="en-US"/>
        </w:rPr>
        <w:t>Acesso em: 8 maio 2024.</w:t>
      </w:r>
    </w:p>
    <w:p w14:paraId="4CF9992B" w14:textId="77777777" w:rsidR="0001023F" w:rsidRDefault="0001023F" w:rsidP="00EF6B25">
      <w:pPr>
        <w:pStyle w:val="TF-REFERNCIASITEM0"/>
      </w:pPr>
      <w:r w:rsidRPr="006F43EC">
        <w:rPr>
          <w:lang w:val="en-US"/>
        </w:rPr>
        <w:t xml:space="preserve">MASTERTON; WILSON, </w:t>
      </w:r>
      <w:r w:rsidRPr="006F43EC">
        <w:rPr>
          <w:b/>
          <w:bCs/>
          <w:lang w:val="en-US"/>
        </w:rPr>
        <w:t>A case study of a virtual reality‑based drink driving educational tool</w:t>
      </w:r>
      <w:r w:rsidRPr="006F43EC">
        <w:rPr>
          <w:lang w:val="en-US"/>
        </w:rPr>
        <w:t xml:space="preserve">. </w:t>
      </w:r>
      <w:r w:rsidRPr="006F43EC">
        <w:t xml:space="preserve">2023. Disponível em: </w:t>
      </w:r>
      <w:r w:rsidRPr="002C347B">
        <w:t>https://link.springer.com/article/10.1007/s11042-023-17658-y</w:t>
      </w:r>
      <w:r w:rsidRPr="006F43EC">
        <w:t>. Acesso e</w:t>
      </w:r>
      <w:r>
        <w:t>m: 3 abr. 2024.</w:t>
      </w:r>
    </w:p>
    <w:p w14:paraId="1E75E735" w14:textId="77777777" w:rsidR="0001023F" w:rsidRDefault="0001023F" w:rsidP="00EF6B25">
      <w:pPr>
        <w:pStyle w:val="TF-REFERNCIASITEM0"/>
      </w:pPr>
      <w:r w:rsidRPr="0001023F">
        <w:rPr>
          <w:lang w:val="en-US"/>
        </w:rPr>
        <w:t xml:space="preserve">MILAGRAM et al, </w:t>
      </w:r>
      <w:r w:rsidRPr="0001023F">
        <w:rPr>
          <w:b/>
          <w:bCs/>
          <w:lang w:val="en-US"/>
        </w:rPr>
        <w:t>Augmented Reality: A class of displays on the reality-virtuality continuum</w:t>
      </w:r>
      <w:r w:rsidRPr="0001023F">
        <w:rPr>
          <w:lang w:val="en-US"/>
        </w:rPr>
        <w:t xml:space="preserve">. </w:t>
      </w:r>
      <w:r>
        <w:t xml:space="preserve">1994. Disponível em: </w:t>
      </w:r>
      <w:r w:rsidRPr="00586245">
        <w:t>https://www.researchgate.net/publication/228537162_Augmented_reality_A_class_of_displays_on_the_reality-virtuality_continuum</w:t>
      </w:r>
      <w:r>
        <w:t>. Acesso em: 23 abr. 2024.</w:t>
      </w:r>
    </w:p>
    <w:p w14:paraId="2C3394E7" w14:textId="77777777" w:rsidR="0001023F" w:rsidRDefault="0001023F" w:rsidP="00EF6B25">
      <w:pPr>
        <w:pStyle w:val="TF-REFERNCIASITEM0"/>
      </w:pPr>
      <w:r w:rsidRPr="009303C2">
        <w:lastRenderedPageBreak/>
        <w:t>OMS</w:t>
      </w:r>
      <w:r>
        <w:t>; ONU</w:t>
      </w:r>
      <w:r w:rsidRPr="009303C2">
        <w:t>,</w:t>
      </w:r>
      <w:r>
        <w:rPr>
          <w:b/>
          <w:bCs/>
        </w:rPr>
        <w:t xml:space="preserve"> </w:t>
      </w:r>
      <w:r w:rsidRPr="009303C2">
        <w:rPr>
          <w:b/>
          <w:bCs/>
        </w:rPr>
        <w:t>PLANO GLOBAL, DÉCADA DE AÇÃO PELA SEGURANÇA NO TRÂNSITO 2021-2030</w:t>
      </w:r>
      <w:r>
        <w:t xml:space="preserve">. [2020]. Disponível em: </w:t>
      </w:r>
      <w:r w:rsidRPr="009303C2">
        <w:t>https://cdn.who.int/media/docs/default-source/documents/health-topics/road-traffic-injuries/global-plan-for-the-doa-of-road-safety-2021-2030-pt.pdf?sfvrsn=65cf34c8_35&amp;download=true</w:t>
      </w:r>
      <w:r>
        <w:t>. Acesso em: 23 abr. 2024.</w:t>
      </w:r>
    </w:p>
    <w:p w14:paraId="51E421AE" w14:textId="77777777" w:rsidR="0001023F" w:rsidRDefault="0001023F" w:rsidP="0001023F">
      <w:pPr>
        <w:pStyle w:val="TF-REFERNCIASITEM0"/>
        <w:ind w:left="709" w:hanging="709"/>
      </w:pPr>
      <w:r>
        <w:t xml:space="preserve">ONSV, </w:t>
      </w:r>
      <w:r w:rsidRPr="007A4F69">
        <w:rPr>
          <w:b/>
          <w:bCs/>
        </w:rPr>
        <w:t>Relatório 2022</w:t>
      </w:r>
      <w:r>
        <w:t xml:space="preserve">. 2022. </w:t>
      </w:r>
      <w:r w:rsidRPr="002C347B">
        <w:t>https://www.onsv.org.br/source/files/originals/Relatorio_ONSV_2022_25.7_internet-089959.pdf</w:t>
      </w:r>
      <w:r>
        <w:t>. Acesso em: 16 mar. 2024.</w:t>
      </w:r>
    </w:p>
    <w:p w14:paraId="37ED0028" w14:textId="77777777" w:rsidR="0001023F" w:rsidRDefault="0001023F" w:rsidP="00EF6B25">
      <w:pPr>
        <w:pStyle w:val="TF-REFERNCIASITEM0"/>
      </w:pPr>
      <w:r>
        <w:t xml:space="preserve">OPAS, MEDIDAS CONTRA A DIREÇÃO SOB INFLUÊNCIA DO ÁLCOOL: POR QUE ELAS SÃO IMPORTANTES?. 2022. Disponível em: </w:t>
      </w:r>
      <w:r w:rsidRPr="00EF6B25">
        <w:t>https://iris.paho.org/bitstream/handle/10665.2/56846/OPASNMHMH220038_por.pdf?sequence=1&amp;isAllowed=y</w:t>
      </w:r>
      <w:r>
        <w:t>. Acesso em: 23 abr. 2024.</w:t>
      </w:r>
    </w:p>
    <w:p w14:paraId="1A2BC03F" w14:textId="77777777" w:rsidR="0001023F" w:rsidRDefault="0001023F" w:rsidP="009303C2">
      <w:pPr>
        <w:pStyle w:val="TF-REFERNCIASITEM0"/>
      </w:pPr>
      <w:r w:rsidRPr="009303C2">
        <w:t>OPAS,</w:t>
      </w:r>
      <w:r>
        <w:rPr>
          <w:b/>
          <w:bCs/>
        </w:rPr>
        <w:t xml:space="preserve"> </w:t>
      </w:r>
      <w:r w:rsidRPr="00B61469">
        <w:rPr>
          <w:b/>
          <w:bCs/>
        </w:rPr>
        <w:t>Segurança no trânsito</w:t>
      </w:r>
      <w:r>
        <w:t xml:space="preserve">. [2020]. Disponível em: </w:t>
      </w:r>
      <w:r w:rsidRPr="00FC376F">
        <w:t>https://www.paho.org/pt/topicos/seguranca-no-transito</w:t>
      </w:r>
      <w:r>
        <w:t>. Acesso em: 16 mar. 2024.</w:t>
      </w:r>
    </w:p>
    <w:p w14:paraId="1B7AEFD4" w14:textId="77777777" w:rsidR="0001023F" w:rsidRDefault="0001023F" w:rsidP="00B479DA">
      <w:pPr>
        <w:pStyle w:val="TF-REFERNCIASITEM0"/>
      </w:pPr>
      <w:r w:rsidRPr="00B479DA">
        <w:t xml:space="preserve">RIBAS, </w:t>
      </w:r>
      <w:r w:rsidRPr="00B479DA">
        <w:rPr>
          <w:b/>
          <w:bCs/>
        </w:rPr>
        <w:t>Mudança no Unity pode impactar todo o mercado de games; entenda</w:t>
      </w:r>
      <w:r>
        <w:t xml:space="preserve">. Folha de S. Paulo. 2023. Disponível em: </w:t>
      </w:r>
      <w:r w:rsidRPr="00B479DA">
        <w:t>https://www1.folha.uol.com.br/tec/2023/09/mudanca-no-unity-pode-impactar-todo-o-mercado-de-games-entenda.shtml</w:t>
      </w:r>
      <w:r>
        <w:t>. Acesso em: 23 abr. 2024.</w:t>
      </w:r>
    </w:p>
    <w:p w14:paraId="564F61AB" w14:textId="77777777" w:rsidR="0001023F" w:rsidRPr="00C01095" w:rsidRDefault="0001023F" w:rsidP="00C01095">
      <w:pPr>
        <w:pStyle w:val="TF-REFERNCIASITEM0"/>
      </w:pPr>
      <w:r>
        <w:rPr>
          <w:lang w:val="en-US"/>
        </w:rPr>
        <w:t>SLATER</w:t>
      </w:r>
      <w:r w:rsidRPr="0001023F">
        <w:rPr>
          <w:lang w:val="en-US"/>
        </w:rPr>
        <w:t xml:space="preserve">; </w:t>
      </w:r>
      <w:r>
        <w:rPr>
          <w:lang w:val="en-US"/>
        </w:rPr>
        <w:t>WILBUR</w:t>
      </w:r>
      <w:r w:rsidRPr="0001023F">
        <w:rPr>
          <w:lang w:val="en-US"/>
        </w:rPr>
        <w:t>, A Framework for Immersive Virtual Environments (FIVE):</w:t>
      </w:r>
      <w:r>
        <w:rPr>
          <w:lang w:val="en-US"/>
        </w:rPr>
        <w:t xml:space="preserve"> </w:t>
      </w:r>
      <w:r w:rsidRPr="0001023F">
        <w:rPr>
          <w:lang w:val="en-US"/>
        </w:rPr>
        <w:t>Speculations on the Role of Presence in Virtual Environments</w:t>
      </w:r>
      <w:r>
        <w:rPr>
          <w:lang w:val="en-US"/>
        </w:rPr>
        <w:t xml:space="preserve">. </w:t>
      </w:r>
      <w:r w:rsidRPr="0001023F">
        <w:t>19</w:t>
      </w:r>
      <w:r w:rsidRPr="009019BC">
        <w:t>97.</w:t>
      </w:r>
      <w:r w:rsidRPr="0001023F">
        <w:t xml:space="preserve"> Disponível em</w:t>
      </w:r>
      <w:r w:rsidRPr="00C01095">
        <w:t>: http://publicationslist.org/data/melslater/ref-232/pres5.pdf. Acessado em: 23 abr. 2024</w:t>
      </w:r>
    </w:p>
    <w:p w14:paraId="544561F3" w14:textId="1A085EEA" w:rsidR="00C01095" w:rsidRDefault="00C01095" w:rsidP="00C01095">
      <w:pPr>
        <w:pStyle w:val="TF-REFERNCIASITEM0"/>
      </w:pPr>
    </w:p>
    <w:p w14:paraId="59F2CE4C" w14:textId="52E1170B" w:rsidR="00865CCD" w:rsidRDefault="00865CCD">
      <w:pPr>
        <w:keepNext w:val="0"/>
        <w:keepLines w:val="0"/>
        <w:rPr>
          <w:sz w:val="18"/>
          <w:szCs w:val="20"/>
        </w:rPr>
      </w:pPr>
      <w:r>
        <w:br w:type="page"/>
      </w:r>
    </w:p>
    <w:p w14:paraId="3ABDF62A" w14:textId="77777777" w:rsidR="00865CCD" w:rsidRPr="00320BFA" w:rsidRDefault="00865CCD" w:rsidP="00865CCD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24998A71" w14:textId="77E3E80D" w:rsidR="00865CCD" w:rsidRDefault="00865CCD" w:rsidP="00865CCD">
      <w:pPr>
        <w:pStyle w:val="TF-xAvalLINHA"/>
      </w:pPr>
      <w:r w:rsidRPr="00320BFA">
        <w:t>Avaliador(a):</w:t>
      </w:r>
      <w:r w:rsidRPr="00320BFA">
        <w:tab/>
      </w:r>
      <w:r w:rsidRPr="00865CCD">
        <w:t>Luciana Pereira de Araújo Kohler</w:t>
      </w:r>
    </w:p>
    <w:p w14:paraId="3160DB15" w14:textId="77777777" w:rsidR="00865CCD" w:rsidRPr="00C767AD" w:rsidRDefault="00865CCD" w:rsidP="00865CCD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865CCD" w:rsidRPr="00320BFA" w14:paraId="1F4694B2" w14:textId="77777777" w:rsidTr="0056153A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179C9" w14:textId="77777777" w:rsidR="00865CCD" w:rsidRPr="00320BFA" w:rsidRDefault="00865CCD" w:rsidP="0056153A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86A06F5" w14:textId="77777777" w:rsidR="00865CCD" w:rsidRPr="00320BFA" w:rsidRDefault="00865CCD" w:rsidP="0056153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699D746" w14:textId="77777777" w:rsidR="00865CCD" w:rsidRPr="00320BFA" w:rsidRDefault="00865CCD" w:rsidP="0056153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6E44C0F" w14:textId="77777777" w:rsidR="00865CCD" w:rsidRPr="00320BFA" w:rsidRDefault="00865CCD" w:rsidP="0056153A">
            <w:pPr>
              <w:pStyle w:val="TF-xAvalITEMTABELA"/>
            </w:pPr>
            <w:r w:rsidRPr="00320BFA">
              <w:t>não atende</w:t>
            </w:r>
          </w:p>
        </w:tc>
      </w:tr>
      <w:tr w:rsidR="00865CCD" w:rsidRPr="00320BFA" w14:paraId="300C0CED" w14:textId="77777777" w:rsidTr="0056153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1C341CF" w14:textId="77777777" w:rsidR="00865CCD" w:rsidRPr="0000224C" w:rsidRDefault="00865CCD" w:rsidP="0056153A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9789" w14:textId="77777777" w:rsidR="00865CCD" w:rsidRPr="00320BFA" w:rsidRDefault="00865CCD" w:rsidP="00865CCD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9824DD7" w14:textId="77777777" w:rsidR="00865CCD" w:rsidRPr="00320BFA" w:rsidRDefault="00865CCD" w:rsidP="0056153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209A" w14:textId="758D12D7" w:rsidR="00865CCD" w:rsidRPr="00320BFA" w:rsidRDefault="0058322F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1" w:author="Luciana Pereira de Araújo Kohler" w:date="2024-05-26T17:0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7236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365949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0B58323D" w14:textId="77777777" w:rsidTr="0056153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58BDE8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5701" w14:textId="77777777" w:rsidR="00865CCD" w:rsidRPr="00320BFA" w:rsidRDefault="00865CCD" w:rsidP="0056153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A684" w14:textId="1435762E" w:rsidR="00865CCD" w:rsidRPr="00320BFA" w:rsidRDefault="0058322F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2" w:author="Luciana Pereira de Araújo Kohler" w:date="2024-05-26T17:0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F80A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4231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1F77CB87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8BF8DE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4B06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B65C7A6" w14:textId="77777777" w:rsidR="00865CCD" w:rsidRPr="00320BFA" w:rsidRDefault="00865CCD" w:rsidP="0056153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F410" w14:textId="49232657" w:rsidR="00865CCD" w:rsidRPr="00320BFA" w:rsidRDefault="0058322F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3" w:author="Luciana Pereira de Araújo Kohler" w:date="2024-05-26T17:0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E29A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AD1127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16B04749" w14:textId="77777777" w:rsidTr="0056153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C7C306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93DE" w14:textId="77777777" w:rsidR="00865CCD" w:rsidRPr="00320BFA" w:rsidRDefault="00865CCD" w:rsidP="0056153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B1EC" w14:textId="58D4D613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7164" w14:textId="77CC4455" w:rsidR="00865CCD" w:rsidRPr="00320BFA" w:rsidRDefault="00E90190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4" w:author="Luciana Pereira de Araújo Kohler" w:date="2024-05-28T00:2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9AEE2F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3F6ADED3" w14:textId="77777777" w:rsidTr="0056153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B7691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513F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569BD0C" w14:textId="77777777" w:rsidR="00865CCD" w:rsidRPr="00320BFA" w:rsidRDefault="00865CCD" w:rsidP="0056153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4310" w14:textId="091381BA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7E26" w14:textId="0B2BB60E" w:rsidR="00865CCD" w:rsidRPr="00320BFA" w:rsidRDefault="00845BB8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5" w:author="Luciana Pereira de Araújo Kohler" w:date="2024-05-28T00:09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3F60A1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3144B7EF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3126F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CE44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6F3EB69" w14:textId="77777777" w:rsidR="00865CCD" w:rsidRPr="00320BFA" w:rsidRDefault="00865CCD" w:rsidP="0056153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EA6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B74" w14:textId="59358937" w:rsidR="00865CCD" w:rsidRPr="00320BFA" w:rsidRDefault="003C4826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6" w:author="Luciana Pereira de Araújo Kohler" w:date="2024-05-28T00:18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98A027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4901F4B1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511568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F87F" w14:textId="77777777" w:rsidR="00865CCD" w:rsidRPr="00320BFA" w:rsidRDefault="00865CCD" w:rsidP="0056153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F14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CBEB" w14:textId="7643687D" w:rsidR="00865CCD" w:rsidRPr="00320BFA" w:rsidRDefault="00036344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7" w:author="Luciana Pereira de Araújo Kohler" w:date="2024-05-28T00:18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A4E56A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3A566547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14F454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260A" w14:textId="77777777" w:rsidR="00865CCD" w:rsidRPr="00320BFA" w:rsidRDefault="00865CCD" w:rsidP="0056153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1A49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3564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5C131E" w14:textId="24868497" w:rsidR="00865CCD" w:rsidRPr="00320BFA" w:rsidRDefault="00036344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8" w:author="Luciana Pereira de Araújo Kohler" w:date="2024-05-28T00:18:00Z">
              <w:r>
                <w:rPr>
                  <w:sz w:val="18"/>
                </w:rPr>
                <w:t>X</w:t>
              </w:r>
            </w:ins>
          </w:p>
        </w:tc>
      </w:tr>
      <w:tr w:rsidR="00865CCD" w:rsidRPr="00320BFA" w14:paraId="49DF0541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78268B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5C7D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4C817E1" w14:textId="77777777" w:rsidR="00865CCD" w:rsidRPr="00320BFA" w:rsidRDefault="00865CCD" w:rsidP="0056153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DEDD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B31B" w14:textId="603ED343" w:rsidR="00865CCD" w:rsidRPr="00320BFA" w:rsidRDefault="0081499C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9" w:author="Luciana Pereira de Araújo Kohler" w:date="2024-05-28T00:3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D5DF2A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7CA51536" w14:textId="77777777" w:rsidTr="0056153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974E5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2658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9D9DDCD" w14:textId="77777777" w:rsidR="00865CCD" w:rsidRPr="00320BFA" w:rsidRDefault="00865CCD" w:rsidP="0056153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E787" w14:textId="02FCB2DD" w:rsidR="00865CCD" w:rsidRPr="00320BFA" w:rsidRDefault="0081499C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30" w:author="Luciana Pereira de Araújo Kohler" w:date="2024-05-28T00:3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8A8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7E3ADD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5ACCFC2D" w14:textId="77777777" w:rsidTr="0056153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2BAC28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57D0" w14:textId="77777777" w:rsidR="00865CCD" w:rsidRPr="00320BFA" w:rsidRDefault="00865CCD" w:rsidP="0056153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CC3B" w14:textId="33355168" w:rsidR="00865CCD" w:rsidRPr="00320BFA" w:rsidRDefault="0081499C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31" w:author="Luciana Pereira de Araújo Kohler" w:date="2024-05-28T0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F56E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7482D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216D46CA" w14:textId="77777777" w:rsidTr="0056153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F3246A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B6B8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7516A43B" w14:textId="77777777" w:rsidR="00865CCD" w:rsidRPr="00320BFA" w:rsidRDefault="00865CCD" w:rsidP="0056153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6126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B012" w14:textId="04E97843" w:rsidR="00865CCD" w:rsidRPr="00320BFA" w:rsidRDefault="0081499C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32" w:author="Luciana Pereira de Araújo Kohler" w:date="2024-05-28T0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DD5E09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147BCE1E" w14:textId="77777777" w:rsidTr="0056153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418876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1D0D98" w14:textId="77777777" w:rsidR="00865CCD" w:rsidRPr="00320BFA" w:rsidRDefault="00865CCD" w:rsidP="0056153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9F3F88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5530E7" w14:textId="2BB9B3A5" w:rsidR="00865CCD" w:rsidRPr="00320BFA" w:rsidRDefault="0081499C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33" w:author="Luciana Pereira de Araújo Kohler" w:date="2024-05-28T0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41E85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136543B0" w14:textId="77777777" w:rsidTr="0056153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9F0D51" w14:textId="77777777" w:rsidR="00865CCD" w:rsidRPr="0000224C" w:rsidRDefault="00865CCD" w:rsidP="0056153A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D403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5A84D09" w14:textId="77777777" w:rsidR="00865CCD" w:rsidRPr="00320BFA" w:rsidRDefault="00865CCD" w:rsidP="0056153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12D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4B6D" w14:textId="459AB2EE" w:rsidR="00865CCD" w:rsidRPr="00320BFA" w:rsidRDefault="0058322F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34" w:author="Luciana Pereira de Araújo Kohler" w:date="2024-05-26T17:0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A75C7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076FFF10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E27C19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1BF97A9" w14:textId="77777777" w:rsidR="00865CCD" w:rsidRPr="00320BFA" w:rsidRDefault="00865CCD" w:rsidP="0056153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29FA4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740F86" w14:textId="09A05BD6" w:rsidR="00865CCD" w:rsidRPr="00320BFA" w:rsidRDefault="0058322F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35" w:author="Luciana Pereira de Araújo Kohler" w:date="2024-05-26T17:0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846053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E98B10C" w14:textId="77777777" w:rsidR="00865CCD" w:rsidRDefault="00865CCD" w:rsidP="00865CCD">
      <w:pPr>
        <w:pStyle w:val="TF-xAvalLINHA"/>
        <w:tabs>
          <w:tab w:val="left" w:leader="underscore" w:pos="6237"/>
        </w:tabs>
      </w:pPr>
    </w:p>
    <w:p w14:paraId="203DEE3E" w14:textId="77777777" w:rsidR="00865CCD" w:rsidRPr="00C01095" w:rsidRDefault="00865CCD" w:rsidP="00C01095">
      <w:pPr>
        <w:pStyle w:val="TF-REFERNCIASITEM0"/>
      </w:pPr>
    </w:p>
    <w:sectPr w:rsidR="00865CCD" w:rsidRPr="00C01095" w:rsidSect="000D474C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Luciana Pereira de Araújo Kohler" w:date="2024-05-26T15:15:00Z" w:initials="LPdAK">
    <w:p w14:paraId="6E527073" w14:textId="77777777" w:rsidR="00CD52E9" w:rsidRDefault="00CD52E9" w:rsidP="007145E2">
      <w:pPr>
        <w:pStyle w:val="Textodecomentrio"/>
      </w:pPr>
      <w:r>
        <w:rPr>
          <w:rStyle w:val="Refdecomentrio"/>
        </w:rPr>
        <w:annotationRef/>
      </w:r>
      <w:r>
        <w:t>Onde usar somente para local. Substituir por "no qual, na qual, em que, ..."</w:t>
      </w:r>
    </w:p>
  </w:comment>
  <w:comment w:id="11" w:author="Luciana Pereira de Araújo Kohler" w:date="2024-05-26T15:15:00Z" w:initials="LPdAK">
    <w:p w14:paraId="396E341B" w14:textId="77777777" w:rsidR="00CD52E9" w:rsidRDefault="00CD52E9" w:rsidP="00D91E3D">
      <w:pPr>
        <w:pStyle w:val="Textodecomentrio"/>
      </w:pPr>
      <w:r>
        <w:rPr>
          <w:rStyle w:val="Refdecomentrio"/>
        </w:rPr>
        <w:annotationRef/>
      </w:r>
      <w:r>
        <w:t>Melhorar a redação da frase, parece sem conectividade.</w:t>
      </w:r>
    </w:p>
  </w:comment>
  <w:comment w:id="14" w:author="Luciana Pereira de Araújo Kohler" w:date="2024-05-26T15:19:00Z" w:initials="LPdAK">
    <w:p w14:paraId="5211AE03" w14:textId="77777777" w:rsidR="006F02FD" w:rsidRDefault="006F02FD" w:rsidP="00542C62">
      <w:pPr>
        <w:pStyle w:val="Textodecomentrio"/>
      </w:pPr>
      <w:r>
        <w:rPr>
          <w:rStyle w:val="Refdecomentrio"/>
        </w:rPr>
        <w:annotationRef/>
      </w:r>
      <w:r>
        <w:t>Melhorar redação, parece que não tem pausa e fica um pouco confusa.</w:t>
      </w:r>
    </w:p>
  </w:comment>
  <w:comment w:id="15" w:author="Luciana Pereira de Araújo Kohler" w:date="2024-05-26T15:20:00Z" w:initials="LPdAK">
    <w:p w14:paraId="47B6C22B" w14:textId="77777777" w:rsidR="00451651" w:rsidRDefault="00451651" w:rsidP="00567332">
      <w:pPr>
        <w:pStyle w:val="Textodecomentrio"/>
      </w:pPr>
      <w:r>
        <w:rPr>
          <w:rStyle w:val="Refdecomentrio"/>
        </w:rPr>
        <w:annotationRef/>
      </w:r>
      <w:r>
        <w:t>Melhorar frase. Não iniciar com "E"</w:t>
      </w:r>
    </w:p>
  </w:comment>
  <w:comment w:id="18" w:author="Luciana Pereira de Araújo Kohler" w:date="2024-05-26T15:23:00Z" w:initials="LPdAK">
    <w:p w14:paraId="68A6A945" w14:textId="77777777" w:rsidR="00754FFA" w:rsidRDefault="00754FFA" w:rsidP="005525EF">
      <w:pPr>
        <w:pStyle w:val="Textodecomentrio"/>
      </w:pPr>
      <w:r>
        <w:rPr>
          <w:rStyle w:val="Refdecomentrio"/>
        </w:rPr>
        <w:annotationRef/>
      </w:r>
      <w:r>
        <w:t>Frase muito longa. Começa parecendo que é o objetivo do trabalho e termina parecendo que é o objetivo do ONSV. Melhore o texto da frase.</w:t>
      </w:r>
    </w:p>
  </w:comment>
  <w:comment w:id="19" w:author="Luciana Pereira de Araújo Kohler" w:date="2024-05-26T15:24:00Z" w:initials="LPdAK">
    <w:p w14:paraId="3E00C8AA" w14:textId="77777777" w:rsidR="00754FFA" w:rsidRDefault="00754FFA" w:rsidP="00824579">
      <w:pPr>
        <w:pStyle w:val="Textodecomentrio"/>
      </w:pPr>
      <w:r>
        <w:rPr>
          <w:rStyle w:val="Refdecomentrio"/>
        </w:rPr>
        <w:annotationRef/>
      </w:r>
      <w:r>
        <w:t>Essa frase parece solta. O que é projetado? Já existee?</w:t>
      </w:r>
    </w:p>
  </w:comment>
  <w:comment w:id="34" w:author="Luciana Pereira de Araújo Kohler" w:date="2024-05-28T00:23:00Z" w:initials="LPdAK">
    <w:p w14:paraId="19901A94" w14:textId="77777777" w:rsidR="00E90190" w:rsidRDefault="00E90190" w:rsidP="003B01EB">
      <w:pPr>
        <w:pStyle w:val="Textodecomentrio"/>
      </w:pPr>
      <w:r>
        <w:rPr>
          <w:rStyle w:val="Refdecomentrio"/>
        </w:rPr>
        <w:annotationRef/>
      </w:r>
      <w:r>
        <w:rPr>
          <w:color w:val="3F4E55"/>
          <w:highlight w:val="white"/>
        </w:rPr>
        <w:t>"A eficácia mede a relação entre o efeito da ação, e os objetivos pretendidos.</w:t>
      </w:r>
      <w:r>
        <w:t xml:space="preserve"> "</w:t>
      </w:r>
      <w:r>
        <w:br/>
      </w:r>
      <w:r>
        <w:br/>
        <w:t>é isso mesmo que vc pretende medir? Acho estranho ser um objetivo no TCC a eficácia, uma vez que espera-se que os objetivos pelos quais a ferramenta foi proposta seja cumprido. Isso é um teste de validação minimo que se espera que seja feito. Sugiro remover como objetivo.</w:t>
      </w:r>
    </w:p>
  </w:comment>
  <w:comment w:id="36" w:author="Luciana Pereira de Araújo Kohler" w:date="2024-05-28T00:10:00Z" w:initials="LPdAK">
    <w:p w14:paraId="6A5C8FD6" w14:textId="0356B8EA" w:rsidR="00845BB8" w:rsidRDefault="00845BB8" w:rsidP="00EC4B65">
      <w:pPr>
        <w:pStyle w:val="Textodecomentrio"/>
      </w:pPr>
      <w:r>
        <w:rPr>
          <w:rStyle w:val="Refdecomentrio"/>
        </w:rPr>
        <w:annotationRef/>
      </w:r>
      <w:r>
        <w:t>De forma geral, senti os trabalhos correlatos bem sucintos. Você pode descrevê-los com mais detalhes.</w:t>
      </w:r>
    </w:p>
  </w:comment>
  <w:comment w:id="37" w:author="Luciana Pereira de Araújo Kohler" w:date="2024-05-26T16:57:00Z" w:initials="LPdAK">
    <w:p w14:paraId="52DD7219" w14:textId="0D5374A9" w:rsidR="00381FE6" w:rsidRDefault="00381FE6" w:rsidP="00FC7EE5">
      <w:pPr>
        <w:pStyle w:val="Textodecomentrio"/>
      </w:pPr>
      <w:r>
        <w:rPr>
          <w:rStyle w:val="Refdecomentrio"/>
        </w:rPr>
        <w:annotationRef/>
      </w:r>
      <w:r>
        <w:t>...cenário em ambiente...</w:t>
      </w:r>
    </w:p>
  </w:comment>
  <w:comment w:id="39" w:author="Luciana Pereira de Araújo Kohler" w:date="2024-05-26T16:59:00Z" w:initials="LPdAK">
    <w:p w14:paraId="6FC2F5EC" w14:textId="77777777" w:rsidR="0030580F" w:rsidRDefault="0030580F" w:rsidP="007E7D21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40" w:author="Luciana Pereira de Araújo Kohler" w:date="2024-05-26T16:59:00Z" w:initials="LPdAK">
    <w:p w14:paraId="079BE435" w14:textId="77777777" w:rsidR="00071266" w:rsidRDefault="00071266" w:rsidP="00BF6E48">
      <w:pPr>
        <w:pStyle w:val="Textodecomentrio"/>
      </w:pPr>
      <w:r>
        <w:rPr>
          <w:rStyle w:val="Refdecomentrio"/>
        </w:rPr>
        <w:annotationRef/>
      </w:r>
      <w:r>
        <w:t>Frase solta</w:t>
      </w:r>
    </w:p>
  </w:comment>
  <w:comment w:id="41" w:author="Luciana Pereira de Araújo Kohler" w:date="2024-05-26T17:00:00Z" w:initials="LPdAK">
    <w:p w14:paraId="4E251B00" w14:textId="77777777" w:rsidR="002D6C02" w:rsidRDefault="002D6C02" w:rsidP="002B3E40">
      <w:pPr>
        <w:pStyle w:val="Textodecomentrio"/>
      </w:pPr>
      <w:r>
        <w:rPr>
          <w:rStyle w:val="Refdecomentrio"/>
        </w:rPr>
        <w:annotationRef/>
      </w:r>
      <w:r>
        <w:t>Colocar acentuação</w:t>
      </w:r>
    </w:p>
  </w:comment>
  <w:comment w:id="42" w:author="Luciana Pereira de Araújo Kohler" w:date="2024-05-26T17:01:00Z" w:initials="LPdAK">
    <w:p w14:paraId="042BD882" w14:textId="77777777" w:rsidR="002D6C02" w:rsidRDefault="002D6C02" w:rsidP="008015D8">
      <w:pPr>
        <w:pStyle w:val="Textodecomentrio"/>
      </w:pPr>
      <w:r>
        <w:rPr>
          <w:rStyle w:val="Refdecomentrio"/>
        </w:rPr>
        <w:annotationRef/>
      </w:r>
      <w:r>
        <w:t>Na parte superior da figura tem-se uma foto...</w:t>
      </w:r>
    </w:p>
  </w:comment>
  <w:comment w:id="43" w:author="Luciana Pereira de Araújo Kohler" w:date="2024-05-26T17:01:00Z" w:initials="LPdAK">
    <w:p w14:paraId="5C0E576E" w14:textId="77777777" w:rsidR="002D6C02" w:rsidRDefault="002D6C02" w:rsidP="00870223">
      <w:pPr>
        <w:pStyle w:val="Textodecomentrio"/>
      </w:pPr>
      <w:r>
        <w:rPr>
          <w:rStyle w:val="Refdecomentrio"/>
        </w:rPr>
        <w:annotationRef/>
      </w:r>
      <w:r>
        <w:t>Na parte inferior</w:t>
      </w:r>
    </w:p>
  </w:comment>
  <w:comment w:id="44" w:author="Luciana Pereira de Araújo Kohler" w:date="2024-05-26T17:01:00Z" w:initials="LPdAK">
    <w:p w14:paraId="3D4B10FD" w14:textId="77777777" w:rsidR="002D6C02" w:rsidRDefault="002D6C02" w:rsidP="00FA5AB7">
      <w:pPr>
        <w:pStyle w:val="Textodecomentrio"/>
      </w:pPr>
      <w:r>
        <w:rPr>
          <w:rStyle w:val="Refdecomentrio"/>
        </w:rPr>
        <w:annotationRef/>
      </w:r>
      <w:r>
        <w:t>amostra</w:t>
      </w:r>
    </w:p>
  </w:comment>
  <w:comment w:id="45" w:author="Luciana Pereira de Araújo Kohler" w:date="2024-05-26T17:02:00Z" w:initials="LPdAK">
    <w:p w14:paraId="60CDC5BA" w14:textId="77777777" w:rsidR="002D6C02" w:rsidRDefault="002D6C02" w:rsidP="0018016B">
      <w:pPr>
        <w:pStyle w:val="Textodecomentrio"/>
      </w:pPr>
      <w:r>
        <w:rPr>
          <w:rStyle w:val="Refdecomentrio"/>
        </w:rPr>
        <w:annotationRef/>
      </w:r>
      <w:r>
        <w:t>Não entendi. O que são candidatos metades?</w:t>
      </w:r>
    </w:p>
  </w:comment>
  <w:comment w:id="46" w:author="Luciana Pereira de Araújo Kohler" w:date="2024-05-26T17:02:00Z" w:initials="LPdAK">
    <w:p w14:paraId="7380598B" w14:textId="77777777" w:rsidR="002D6C02" w:rsidRDefault="002D6C02" w:rsidP="008114BC">
      <w:pPr>
        <w:pStyle w:val="Textodecomentrio"/>
      </w:pPr>
      <w:r>
        <w:rPr>
          <w:rStyle w:val="Refdecomentrio"/>
        </w:rPr>
        <w:annotationRef/>
      </w:r>
      <w:r>
        <w:t>Referenciar o autor.</w:t>
      </w:r>
    </w:p>
  </w:comment>
  <w:comment w:id="47" w:author="Luciana Pereira de Araújo Kohler" w:date="2024-05-26T17:02:00Z" w:initials="LPdAK">
    <w:p w14:paraId="3BA8EADE" w14:textId="77777777" w:rsidR="002D6C02" w:rsidRDefault="002D6C02" w:rsidP="00D44262">
      <w:pPr>
        <w:pStyle w:val="Textodecomentrio"/>
      </w:pPr>
      <w:r>
        <w:rPr>
          <w:rStyle w:val="Refdecomentrio"/>
        </w:rPr>
        <w:annotationRef/>
      </w:r>
      <w:r>
        <w:t>Não iniciar frase com porém, usar "Contudo"</w:t>
      </w:r>
    </w:p>
  </w:comment>
  <w:comment w:id="48" w:author="Luciana Pereira de Araújo Kohler" w:date="2024-05-26T17:03:00Z" w:initials="LPdAK">
    <w:p w14:paraId="793B50B1" w14:textId="77777777" w:rsidR="002D6C02" w:rsidRDefault="002D6C02" w:rsidP="008863FF">
      <w:pPr>
        <w:pStyle w:val="Textodecomentrio"/>
      </w:pPr>
      <w:r>
        <w:rPr>
          <w:rStyle w:val="Refdecomentrio"/>
        </w:rPr>
        <w:annotationRef/>
      </w:r>
      <w:r>
        <w:t>Remover , antes de e</w:t>
      </w:r>
    </w:p>
  </w:comment>
  <w:comment w:id="49" w:author="Luciana Pereira de Araújo Kohler" w:date="2024-05-26T17:03:00Z" w:initials="LPdAK">
    <w:p w14:paraId="66C1DB80" w14:textId="77777777" w:rsidR="002D6C02" w:rsidRDefault="002D6C02" w:rsidP="00F6055D">
      <w:pPr>
        <w:pStyle w:val="Textodecomentrio"/>
      </w:pPr>
      <w:r>
        <w:rPr>
          <w:rStyle w:val="Refdecomentrio"/>
        </w:rPr>
        <w:annotationRef/>
      </w:r>
      <w:r>
        <w:t>Simples segundo quem?</w:t>
      </w:r>
    </w:p>
  </w:comment>
  <w:comment w:id="51" w:author="Luciana Pereira de Araújo Kohler" w:date="2024-05-26T17:04:00Z" w:initials="LPdAK">
    <w:p w14:paraId="7A132BA6" w14:textId="77777777" w:rsidR="0058322F" w:rsidRDefault="0058322F" w:rsidP="0033427F">
      <w:pPr>
        <w:pStyle w:val="Textodecomentrio"/>
      </w:pPr>
      <w:r>
        <w:rPr>
          <w:rStyle w:val="Refdecomentrio"/>
        </w:rPr>
        <w:annotationRef/>
      </w:r>
      <w:r>
        <w:t>Trocar por "sendo que"</w:t>
      </w:r>
    </w:p>
  </w:comment>
  <w:comment w:id="52" w:author="Luciana Pereira de Araújo Kohler" w:date="2024-05-26T17:05:00Z" w:initials="LPdAK">
    <w:p w14:paraId="2564C455" w14:textId="77777777" w:rsidR="0058322F" w:rsidRDefault="0058322F" w:rsidP="009069B5">
      <w:pPr>
        <w:pStyle w:val="Textodecomentrio"/>
      </w:pPr>
      <w:r>
        <w:rPr>
          <w:rStyle w:val="Refdecomentrio"/>
        </w:rPr>
        <w:annotationRef/>
      </w:r>
      <w:r>
        <w:t>Não entendi essa frase</w:t>
      </w:r>
    </w:p>
  </w:comment>
  <w:comment w:id="53" w:author="Luciana Pereira de Araújo Kohler" w:date="2024-05-26T17:05:00Z" w:initials="LPdAK">
    <w:p w14:paraId="344EF424" w14:textId="77777777" w:rsidR="0058322F" w:rsidRDefault="0058322F" w:rsidP="00D54FE5">
      <w:pPr>
        <w:pStyle w:val="Textodecomentrio"/>
      </w:pPr>
      <w:r>
        <w:rPr>
          <w:rStyle w:val="Refdecomentrio"/>
        </w:rPr>
        <w:annotationRef/>
      </w:r>
      <w:r>
        <w:t>Tempo de resposta do que?</w:t>
      </w:r>
    </w:p>
  </w:comment>
  <w:comment w:id="54" w:author="Luciana Pereira de Araújo Kohler" w:date="2024-05-26T17:05:00Z" w:initials="LPdAK">
    <w:p w14:paraId="7BB19637" w14:textId="77777777" w:rsidR="0058322F" w:rsidRDefault="0058322F" w:rsidP="00CD7C68">
      <w:pPr>
        <w:pStyle w:val="Textodecomentrio"/>
      </w:pPr>
      <w:r>
        <w:rPr>
          <w:rStyle w:val="Refdecomentrio"/>
        </w:rPr>
        <w:annotationRef/>
      </w:r>
      <w:r>
        <w:t xml:space="preserve">...disso, </w:t>
      </w:r>
    </w:p>
  </w:comment>
  <w:comment w:id="50" w:author="Luciana Pereira de Araújo Kohler" w:date="2024-05-26T17:05:00Z" w:initials="LPdAK">
    <w:p w14:paraId="281C7A36" w14:textId="77777777" w:rsidR="0058322F" w:rsidRDefault="0058322F" w:rsidP="00B914C7">
      <w:pPr>
        <w:pStyle w:val="Textodecomentrio"/>
      </w:pPr>
      <w:r>
        <w:rPr>
          <w:rStyle w:val="Refdecomentrio"/>
        </w:rPr>
        <w:annotationRef/>
      </w:r>
      <w:r>
        <w:t>Referenciar os autores</w:t>
      </w:r>
    </w:p>
  </w:comment>
  <w:comment w:id="71" w:author="Luciana Pereira de Araújo Kohler" w:date="2024-05-28T00:10:00Z" w:initials="LPdAK">
    <w:p w14:paraId="7A63A882" w14:textId="77777777" w:rsidR="00845BB8" w:rsidRDefault="00845BB8" w:rsidP="001B4884">
      <w:pPr>
        <w:pStyle w:val="Textodecomentrio"/>
      </w:pPr>
      <w:r>
        <w:rPr>
          <w:rStyle w:val="Refdecomentrio"/>
        </w:rPr>
        <w:annotationRef/>
      </w:r>
      <w:r>
        <w:t>Todas as características relatadas no quadro devem estar nas seções anteriores dos correlatos e tenho impresssão que nem todas foram abordadas em todos.</w:t>
      </w:r>
    </w:p>
  </w:comment>
  <w:comment w:id="72" w:author="Luciana Pereira de Araújo Kohler" w:date="2024-05-28T00:13:00Z" w:initials="LPdAK">
    <w:p w14:paraId="50A2A9AA" w14:textId="77777777" w:rsidR="0055505C" w:rsidRDefault="0055505C" w:rsidP="005E62B5">
      <w:pPr>
        <w:pStyle w:val="Textodecomentrio"/>
      </w:pPr>
      <w:r>
        <w:rPr>
          <w:rStyle w:val="Refdecomentrio"/>
        </w:rPr>
        <w:annotationRef/>
      </w:r>
      <w:r>
        <w:t>Todas as caracterísitcas deste qudro devem ser descritas com detalhes no texto seguinte.</w:t>
      </w:r>
    </w:p>
  </w:comment>
  <w:comment w:id="74" w:author="Luciana Pereira de Araújo Kohler" w:date="2024-05-28T00:11:00Z" w:initials="LPdAK">
    <w:p w14:paraId="56DAB6AB" w14:textId="732678E7" w:rsidR="002566C4" w:rsidRDefault="002566C4" w:rsidP="008E3D04">
      <w:pPr>
        <w:pStyle w:val="Textodecomentrio"/>
      </w:pPr>
      <w:r>
        <w:rPr>
          <w:rStyle w:val="Refdecomentrio"/>
        </w:rPr>
        <w:annotationRef/>
      </w:r>
      <w:r>
        <w:t>O primeiro trabalho não escolheu por esse motivo, pois ele nem tem realidade virtual imersiva conforme consta o seu quadro...</w:t>
      </w:r>
    </w:p>
  </w:comment>
  <w:comment w:id="75" w:author="Luciana Pereira de Araújo Kohler" w:date="2024-05-28T00:12:00Z" w:initials="LPdAK">
    <w:p w14:paraId="597BD953" w14:textId="77777777" w:rsidR="002566C4" w:rsidRDefault="002566C4" w:rsidP="00B43A44">
      <w:pPr>
        <w:pStyle w:val="Textodecomentrio"/>
      </w:pPr>
      <w:r>
        <w:rPr>
          <w:rStyle w:val="Refdecomentrio"/>
        </w:rPr>
        <w:annotationRef/>
      </w:r>
      <w:r>
        <w:t>Essa informação não vai aqui.</w:t>
      </w:r>
    </w:p>
  </w:comment>
  <w:comment w:id="76" w:author="Luciana Pereira de Araújo Kohler" w:date="2024-05-28T00:13:00Z" w:initials="LPdAK">
    <w:p w14:paraId="7A02E2D9" w14:textId="77777777" w:rsidR="0055505C" w:rsidRDefault="0055505C" w:rsidP="00725781">
      <w:pPr>
        <w:pStyle w:val="Textodecomentrio"/>
      </w:pPr>
      <w:r>
        <w:rPr>
          <w:rStyle w:val="Refdecomentrio"/>
        </w:rPr>
        <w:annotationRef/>
      </w:r>
      <w:r>
        <w:t>Não iniciar frase com porém, usar "Contudo"</w:t>
      </w:r>
    </w:p>
  </w:comment>
  <w:comment w:id="77" w:author="Luciana Pereira de Araújo Kohler" w:date="2024-05-28T00:14:00Z" w:initials="LPdAK">
    <w:p w14:paraId="06644DB4" w14:textId="77777777" w:rsidR="00E83E5B" w:rsidRDefault="00E83E5B" w:rsidP="00F20FDB">
      <w:pPr>
        <w:pStyle w:val="Textodecomentrio"/>
      </w:pPr>
      <w:r>
        <w:rPr>
          <w:rStyle w:val="Refdecomentrio"/>
        </w:rPr>
        <w:annotationRef/>
      </w:r>
      <w:r>
        <w:t>Concordância: umA experiÊncia</w:t>
      </w:r>
    </w:p>
  </w:comment>
  <w:comment w:id="78" w:author="Luciana Pereira de Araújo Kohler" w:date="2024-05-28T00:14:00Z" w:initials="LPdAK">
    <w:p w14:paraId="5A6C1513" w14:textId="77777777" w:rsidR="00E83E5B" w:rsidRDefault="00E83E5B" w:rsidP="00AB0453">
      <w:pPr>
        <w:pStyle w:val="Textodecomentrio"/>
      </w:pPr>
      <w:r>
        <w:rPr>
          <w:rStyle w:val="Refdecomentrio"/>
        </w:rPr>
        <w:annotationRef/>
      </w:r>
      <w:r>
        <w:t>Melhorar frase.</w:t>
      </w:r>
    </w:p>
  </w:comment>
  <w:comment w:id="80" w:author="Luciana Pereira de Araújo Kohler" w:date="2024-05-28T00:14:00Z" w:initials="LPdAK">
    <w:p w14:paraId="325567A1" w14:textId="77777777" w:rsidR="00E83E5B" w:rsidRDefault="00E83E5B" w:rsidP="00ED5F6F">
      <w:pPr>
        <w:pStyle w:val="Textodecomentrio"/>
      </w:pPr>
      <w:r>
        <w:rPr>
          <w:rStyle w:val="Refdecomentrio"/>
        </w:rPr>
        <w:annotationRef/>
      </w:r>
      <w:r>
        <w:t>Quais?</w:t>
      </w:r>
    </w:p>
  </w:comment>
  <w:comment w:id="81" w:author="Luciana Pereira de Araújo Kohler" w:date="2024-05-28T00:15:00Z" w:initials="LPdAK">
    <w:p w14:paraId="22DC034E" w14:textId="77777777" w:rsidR="00CA530A" w:rsidRDefault="00CA530A" w:rsidP="00931CC7">
      <w:pPr>
        <w:pStyle w:val="Textodecomentrio"/>
      </w:pPr>
      <w:r>
        <w:rPr>
          <w:rStyle w:val="Refdecomentrio"/>
        </w:rPr>
        <w:annotationRef/>
      </w:r>
      <w:r>
        <w:t>Ficou estranho a expressão "corresponder o máximo". Seria "corresponder AO máximo", mas tente mudar essa expressão.</w:t>
      </w:r>
    </w:p>
  </w:comment>
  <w:comment w:id="83" w:author="Luciana Pereira de Araújo Kohler" w:date="2024-05-28T00:15:00Z" w:initials="LPdAK">
    <w:p w14:paraId="5B73CBC8" w14:textId="77777777" w:rsidR="00CA530A" w:rsidRDefault="00CA530A" w:rsidP="002F39B4">
      <w:pPr>
        <w:pStyle w:val="Textodecomentrio"/>
      </w:pPr>
      <w:r>
        <w:rPr>
          <w:rStyle w:val="Refdecomentrio"/>
        </w:rPr>
        <w:annotationRef/>
      </w:r>
      <w:r>
        <w:t>Esse qual?</w:t>
      </w:r>
    </w:p>
  </w:comment>
  <w:comment w:id="84" w:author="Luciana Pereira de Araújo Kohler" w:date="2024-05-28T00:16:00Z" w:initials="LPdAK">
    <w:p w14:paraId="11D32284" w14:textId="77777777" w:rsidR="00840E9A" w:rsidRDefault="00CA530A" w:rsidP="00FA4F56">
      <w:pPr>
        <w:pStyle w:val="Textodecomentrio"/>
      </w:pPr>
      <w:r>
        <w:rPr>
          <w:rStyle w:val="Refdecomentrio"/>
        </w:rPr>
        <w:annotationRef/>
      </w:r>
      <w:r w:rsidR="00840E9A">
        <w:t>Que mundo?</w:t>
      </w:r>
    </w:p>
  </w:comment>
  <w:comment w:id="82" w:author="Luciana Pereira de Araújo Kohler" w:date="2024-05-28T00:16:00Z" w:initials="LPdAK">
    <w:p w14:paraId="1F810EC1" w14:textId="77777777" w:rsidR="00840E9A" w:rsidRDefault="00840E9A" w:rsidP="00B93A46">
      <w:pPr>
        <w:pStyle w:val="Textodecomentrio"/>
      </w:pPr>
      <w:r>
        <w:rPr>
          <w:rStyle w:val="Refdecomentrio"/>
        </w:rPr>
        <w:annotationRef/>
      </w:r>
      <w:r>
        <w:t>Frase muito confusa</w:t>
      </w:r>
    </w:p>
  </w:comment>
  <w:comment w:id="85" w:author="Luciana Pereira de Araújo Kohler" w:date="2024-05-28T00:16:00Z" w:initials="LPdAK">
    <w:p w14:paraId="17D87CDA" w14:textId="77777777" w:rsidR="00840E9A" w:rsidRDefault="00840E9A" w:rsidP="002D65F5">
      <w:pPr>
        <w:pStyle w:val="Textodecomentrio"/>
      </w:pPr>
      <w:r>
        <w:rPr>
          <w:rStyle w:val="Refdecomentrio"/>
        </w:rPr>
        <w:annotationRef/>
      </w:r>
      <w:r>
        <w:t>Usou -- está se referindo ao trabalho e não aos autores</w:t>
      </w:r>
    </w:p>
  </w:comment>
  <w:comment w:id="86" w:author="Luciana Pereira de Araújo Kohler" w:date="2024-05-28T00:16:00Z" w:initials="LPdAK">
    <w:p w14:paraId="3EC4B0CF" w14:textId="77777777" w:rsidR="00BA32BC" w:rsidRDefault="00BA32BC" w:rsidP="00147395">
      <w:pPr>
        <w:pStyle w:val="Textodecomentrio"/>
      </w:pPr>
      <w:r>
        <w:rPr>
          <w:rStyle w:val="Refdecomentrio"/>
        </w:rPr>
        <w:annotationRef/>
      </w:r>
      <w:r>
        <w:t>experiÊncia</w:t>
      </w:r>
    </w:p>
  </w:comment>
  <w:comment w:id="87" w:author="Luciana Pereira de Araújo Kohler" w:date="2024-05-28T00:17:00Z" w:initials="LPdAK">
    <w:p w14:paraId="5519B6EF" w14:textId="77777777" w:rsidR="00BA32BC" w:rsidRDefault="00BA32BC" w:rsidP="00DF5D7D">
      <w:pPr>
        <w:pStyle w:val="Textodecomentrio"/>
      </w:pPr>
      <w:r>
        <w:rPr>
          <w:rStyle w:val="Refdecomentrio"/>
        </w:rPr>
        <w:annotationRef/>
      </w:r>
      <w:r>
        <w:t>Em que</w:t>
      </w:r>
    </w:p>
  </w:comment>
  <w:comment w:id="88" w:author="Luciana Pereira de Araújo Kohler" w:date="2024-05-28T00:17:00Z" w:initials="LPdAK">
    <w:p w14:paraId="0D5F8849" w14:textId="77777777" w:rsidR="00BA32BC" w:rsidRDefault="00BA32BC" w:rsidP="007D51E4">
      <w:pPr>
        <w:pStyle w:val="Textodecomentrio"/>
      </w:pPr>
      <w:r>
        <w:rPr>
          <w:rStyle w:val="Refdecomentrio"/>
        </w:rPr>
        <w:annotationRef/>
      </w:r>
      <w:r>
        <w:t>Não entendi</w:t>
      </w:r>
    </w:p>
  </w:comment>
  <w:comment w:id="89" w:author="Luciana Pereira de Araújo Kohler" w:date="2024-05-28T00:17:00Z" w:initials="LPdAK">
    <w:p w14:paraId="01162461" w14:textId="77777777" w:rsidR="00BA32BC" w:rsidRDefault="00BA32BC" w:rsidP="005E1907">
      <w:pPr>
        <w:pStyle w:val="Textodecomentrio"/>
      </w:pPr>
      <w:r>
        <w:rPr>
          <w:rStyle w:val="Refdecomentrio"/>
        </w:rPr>
        <w:annotationRef/>
      </w:r>
      <w:r>
        <w:t>Colocar acentuação</w:t>
      </w:r>
    </w:p>
  </w:comment>
  <w:comment w:id="90" w:author="Luciana Pereira de Araújo Kohler" w:date="2024-05-28T00:17:00Z" w:initials="LPdAK">
    <w:p w14:paraId="6D2A5AFF" w14:textId="77777777" w:rsidR="00BA32BC" w:rsidRDefault="00BA32BC" w:rsidP="00200513">
      <w:pPr>
        <w:pStyle w:val="Textodecomentrio"/>
      </w:pPr>
      <w:r>
        <w:rPr>
          <w:rStyle w:val="Refdecomentrio"/>
        </w:rPr>
        <w:annotationRef/>
      </w:r>
      <w:r>
        <w:t>O que foi usado? Melhorar a frase</w:t>
      </w:r>
    </w:p>
  </w:comment>
  <w:comment w:id="91" w:author="Luciana Pereira de Araújo Kohler" w:date="2024-05-28T00:18:00Z" w:initials="LPdAK">
    <w:p w14:paraId="1B0DB06E" w14:textId="77777777" w:rsidR="003C4826" w:rsidRDefault="003C4826" w:rsidP="0016414A">
      <w:pPr>
        <w:pStyle w:val="Textodecomentrio"/>
      </w:pPr>
      <w:r>
        <w:rPr>
          <w:rStyle w:val="Refdecomentrio"/>
        </w:rPr>
        <w:annotationRef/>
      </w:r>
      <w:r>
        <w:t>Em que</w:t>
      </w:r>
    </w:p>
  </w:comment>
  <w:comment w:id="92" w:author="Luciana Pereira de Araújo Kohler" w:date="2024-05-28T00:18:00Z" w:initials="LPdAK">
    <w:p w14:paraId="4923BF21" w14:textId="77777777" w:rsidR="003C4826" w:rsidRDefault="003C4826" w:rsidP="00EF014D">
      <w:pPr>
        <w:pStyle w:val="Textodecomentrio"/>
      </w:pPr>
      <w:r>
        <w:rPr>
          <w:rStyle w:val="Refdecomentrio"/>
        </w:rPr>
        <w:annotationRef/>
      </w:r>
      <w:r>
        <w:t>Frase confusa.</w:t>
      </w:r>
    </w:p>
  </w:comment>
  <w:comment w:id="95" w:author="Luciana Pereira de Araújo Kohler" w:date="2024-05-28T00:20:00Z" w:initials="LPdAK">
    <w:p w14:paraId="650E80E2" w14:textId="77777777" w:rsidR="008C4C88" w:rsidRDefault="008C4C88" w:rsidP="007348DC">
      <w:pPr>
        <w:pStyle w:val="Textodecomentrio"/>
      </w:pPr>
      <w:r>
        <w:rPr>
          <w:rStyle w:val="Refdecomentrio"/>
        </w:rPr>
        <w:annotationRef/>
      </w:r>
      <w:r>
        <w:t>Você fala em pontos, mas não ficou evidente onde vou receber pontos e por qual motivo?</w:t>
      </w:r>
    </w:p>
  </w:comment>
  <w:comment w:id="94" w:author="Luciana Pereira de Araújo Kohler" w:date="2024-05-28T00:20:00Z" w:initials="LPdAK">
    <w:p w14:paraId="2EF66178" w14:textId="32D957C4" w:rsidR="00844716" w:rsidRDefault="00844716" w:rsidP="001B4C5E">
      <w:pPr>
        <w:pStyle w:val="Textodecomentrio"/>
      </w:pPr>
      <w:r>
        <w:rPr>
          <w:rStyle w:val="Refdecomentrio"/>
        </w:rPr>
        <w:annotationRef/>
      </w:r>
      <w:r>
        <w:t>Dividir em RFs</w:t>
      </w:r>
    </w:p>
  </w:comment>
  <w:comment w:id="96" w:author="Luciana Pereira de Araújo Kohler" w:date="2024-05-28T00:21:00Z" w:initials="LPdAK">
    <w:p w14:paraId="7E784597" w14:textId="77777777" w:rsidR="00220918" w:rsidRDefault="00220918" w:rsidP="00806D67">
      <w:pPr>
        <w:pStyle w:val="Textodecomentrio"/>
      </w:pPr>
      <w:r>
        <w:rPr>
          <w:rStyle w:val="Refdecomentrio"/>
        </w:rPr>
        <w:annotationRef/>
      </w:r>
      <w:r>
        <w:t>RNF - linguagem? Banco de dados?</w:t>
      </w:r>
    </w:p>
  </w:comment>
  <w:comment w:id="97" w:author="Luciana Pereira de Araújo Kohler" w:date="2024-05-28T00:22:00Z" w:initials="LPdAK">
    <w:p w14:paraId="1EFD7766" w14:textId="77777777" w:rsidR="00220918" w:rsidRDefault="00220918" w:rsidP="009D0DC7">
      <w:pPr>
        <w:pStyle w:val="Textodecomentrio"/>
      </w:pPr>
      <w:r>
        <w:rPr>
          <w:rStyle w:val="Refdecomentrio"/>
        </w:rPr>
        <w:annotationRef/>
      </w:r>
      <w:r>
        <w:t>Todos eles?</w:t>
      </w:r>
    </w:p>
  </w:comment>
  <w:comment w:id="100" w:author="Luciana Pereira de Araújo Kohler" w:date="2024-05-28T00:25:00Z" w:initials="LPdAK">
    <w:p w14:paraId="43F1F190" w14:textId="77777777" w:rsidR="000C7508" w:rsidRDefault="000C7508" w:rsidP="00636B35">
      <w:pPr>
        <w:pStyle w:val="Textodecomentrio"/>
      </w:pPr>
      <w:r>
        <w:rPr>
          <w:rStyle w:val="Refdecomentrio"/>
        </w:rPr>
        <w:annotationRef/>
      </w:r>
      <w:r>
        <w:t>São descritos</w:t>
      </w:r>
    </w:p>
  </w:comment>
  <w:comment w:id="101" w:author="Luciana Pereira de Araújo Kohler" w:date="2024-05-28T00:27:00Z" w:initials="LPdAK">
    <w:p w14:paraId="27A330F6" w14:textId="77777777" w:rsidR="001E10B8" w:rsidRDefault="001E10B8" w:rsidP="00BF6AE7">
      <w:pPr>
        <w:pStyle w:val="Textodecomentrio"/>
      </w:pPr>
      <w:r>
        <w:rPr>
          <w:rStyle w:val="Refdecomentrio"/>
        </w:rPr>
        <w:annotationRef/>
      </w:r>
      <w:r>
        <w:t>Você não aborda exatamente o trânsito na fundamentação e sim acidentes de trânsito. Quando eu vi trânsito, pensei que seriam sobre as leis de trânsito, que é o que vc fará no seu jogo... Por exemplo, cada estado tem a sua? É universal? Quais as principais? etc</w:t>
      </w:r>
    </w:p>
  </w:comment>
  <w:comment w:id="102" w:author="Luciana Pereira de Araújo Kohler" w:date="2024-05-28T00:25:00Z" w:initials="LPdAK">
    <w:p w14:paraId="07A6B92A" w14:textId="2523DD69" w:rsidR="000C7508" w:rsidRDefault="000C7508" w:rsidP="008F50B4">
      <w:pPr>
        <w:pStyle w:val="Textodecomentrio"/>
      </w:pPr>
      <w:r>
        <w:rPr>
          <w:rStyle w:val="Refdecomentrio"/>
        </w:rPr>
        <w:annotationRef/>
      </w:r>
      <w:r>
        <w:t>Faltou o ano da citação</w:t>
      </w:r>
    </w:p>
  </w:comment>
  <w:comment w:id="103" w:author="Luciana Pereira de Araújo Kohler" w:date="2024-05-28T00:26:00Z" w:initials="LPdAK">
    <w:p w14:paraId="3327A0B0" w14:textId="77777777" w:rsidR="00EA4B99" w:rsidRDefault="00EA4B99" w:rsidP="002907B8">
      <w:pPr>
        <w:pStyle w:val="Textodecomentrio"/>
      </w:pPr>
      <w:r>
        <w:rPr>
          <w:rStyle w:val="Refdecomentrio"/>
        </w:rPr>
        <w:annotationRef/>
      </w:r>
      <w:r>
        <w:t>Frase sem complemento</w:t>
      </w:r>
    </w:p>
  </w:comment>
  <w:comment w:id="107" w:author="Luciana Pereira de Araújo Kohler" w:date="2024-05-28T00:28:00Z" w:initials="LPdAK">
    <w:p w14:paraId="307043A8" w14:textId="77777777" w:rsidR="0074714D" w:rsidRDefault="0074714D" w:rsidP="003013A2">
      <w:pPr>
        <w:pStyle w:val="Textodecomentrio"/>
      </w:pPr>
      <w:r>
        <w:rPr>
          <w:rStyle w:val="Refdecomentrio"/>
        </w:rPr>
        <w:annotationRef/>
      </w:r>
      <w:r>
        <w:t>O que é uma educação sobre trânsito ruim? Não seria somente educação de trânsito?</w:t>
      </w:r>
    </w:p>
  </w:comment>
  <w:comment w:id="109" w:author="Luciana Pereira de Araújo Kohler" w:date="2024-05-28T00:29:00Z" w:initials="LPdAK">
    <w:p w14:paraId="0A300643" w14:textId="77777777" w:rsidR="00907D9E" w:rsidRDefault="00907D9E" w:rsidP="00A06BA4">
      <w:pPr>
        <w:pStyle w:val="Textodecomentrio"/>
      </w:pPr>
      <w:r>
        <w:rPr>
          <w:rStyle w:val="Refdecomentrio"/>
        </w:rPr>
        <w:annotationRef/>
      </w:r>
      <w:r>
        <w:t>acentuação</w:t>
      </w:r>
    </w:p>
  </w:comment>
  <w:comment w:id="110" w:author="Luciana Pereira de Araújo Kohler" w:date="2024-05-28T00:29:00Z" w:initials="LPdAK">
    <w:p w14:paraId="02B25C66" w14:textId="77777777" w:rsidR="00907D9E" w:rsidRDefault="00907D9E" w:rsidP="004A6A86">
      <w:pPr>
        <w:pStyle w:val="Textodecomentrio"/>
      </w:pPr>
      <w:r>
        <w:rPr>
          <w:rStyle w:val="Refdecomentrio"/>
        </w:rPr>
        <w:annotationRef/>
      </w:r>
      <w:r>
        <w:t>O que é uma experiência caixa de areia?</w:t>
      </w:r>
    </w:p>
  </w:comment>
  <w:comment w:id="111" w:author="Luciana Pereira de Araújo Kohler" w:date="2024-05-28T00:29:00Z" w:initials="LPdAK">
    <w:p w14:paraId="2E7B6B93" w14:textId="77777777" w:rsidR="00907D9E" w:rsidRDefault="00907D9E" w:rsidP="001E1E5B">
      <w:pPr>
        <w:pStyle w:val="Textodecomentrio"/>
      </w:pPr>
      <w:r>
        <w:rPr>
          <w:rStyle w:val="Refdecomentrio"/>
        </w:rPr>
        <w:annotationRef/>
      </w:r>
      <w:r>
        <w:t>acentuação</w:t>
      </w:r>
    </w:p>
  </w:comment>
  <w:comment w:id="112" w:author="Luciana Pereira de Araújo Kohler" w:date="2024-05-28T00:30:00Z" w:initials="LPdAK">
    <w:p w14:paraId="1E29D5F6" w14:textId="77777777" w:rsidR="00CB5BA4" w:rsidRDefault="00CB5BA4" w:rsidP="00987DFC">
      <w:pPr>
        <w:pStyle w:val="Textodecomentrio"/>
      </w:pPr>
      <w:r>
        <w:rPr>
          <w:rStyle w:val="Refdecomentrio"/>
        </w:rPr>
        <w:annotationRef/>
      </w:r>
      <w:r>
        <w:t>Primeiro por extenso e depois sigla</w:t>
      </w:r>
    </w:p>
  </w:comment>
  <w:comment w:id="115" w:author="Luciana Pereira de Araújo Kohler" w:date="2024-05-28T00:31:00Z" w:initials="LPdAK">
    <w:p w14:paraId="4CA31A44" w14:textId="77777777" w:rsidR="008948BC" w:rsidRDefault="008948BC" w:rsidP="00E875A3">
      <w:pPr>
        <w:pStyle w:val="Textodecomentrio"/>
      </w:pPr>
      <w:r>
        <w:rPr>
          <w:rStyle w:val="Refdecomentrio"/>
        </w:rPr>
        <w:annotationRef/>
      </w:r>
      <w:r>
        <w:t>acentuação</w:t>
      </w:r>
    </w:p>
  </w:comment>
  <w:comment w:id="119" w:author="Luciana Pereira de Araújo Kohler" w:date="2024-05-28T00:31:00Z" w:initials="LPdAK">
    <w:p w14:paraId="5193D1EA" w14:textId="77777777" w:rsidR="008948BC" w:rsidRDefault="008948BC" w:rsidP="00596D98">
      <w:pPr>
        <w:pStyle w:val="Textodecomentrio"/>
      </w:pPr>
      <w:r>
        <w:rPr>
          <w:rStyle w:val="Refdecomentrio"/>
        </w:rPr>
        <w:annotationRef/>
      </w:r>
      <w:r>
        <w:t>Primeiro por extenso e depois sigla</w:t>
      </w:r>
    </w:p>
  </w:comment>
  <w:comment w:id="108" w:author="Luciana Pereira de Araújo Kohler" w:date="2024-05-28T00:32:00Z" w:initials="LPdAK">
    <w:p w14:paraId="61AD40C5" w14:textId="77777777" w:rsidR="0081499C" w:rsidRDefault="0081499C" w:rsidP="001A2A1B">
      <w:pPr>
        <w:pStyle w:val="Textodecomentrio"/>
      </w:pPr>
      <w:r>
        <w:rPr>
          <w:rStyle w:val="Refdecomentrio"/>
        </w:rPr>
        <w:annotationRef/>
      </w:r>
      <w:r>
        <w:t>Faltou referências atuais e relevantes de realidade virtual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527073" w15:done="0"/>
  <w15:commentEx w15:paraId="396E341B" w15:done="0"/>
  <w15:commentEx w15:paraId="5211AE03" w15:done="0"/>
  <w15:commentEx w15:paraId="47B6C22B" w15:done="0"/>
  <w15:commentEx w15:paraId="68A6A945" w15:done="0"/>
  <w15:commentEx w15:paraId="3E00C8AA" w15:done="0"/>
  <w15:commentEx w15:paraId="19901A94" w15:done="0"/>
  <w15:commentEx w15:paraId="6A5C8FD6" w15:done="0"/>
  <w15:commentEx w15:paraId="52DD7219" w15:done="0"/>
  <w15:commentEx w15:paraId="6FC2F5EC" w15:done="0"/>
  <w15:commentEx w15:paraId="079BE435" w15:done="0"/>
  <w15:commentEx w15:paraId="4E251B00" w15:done="0"/>
  <w15:commentEx w15:paraId="042BD882" w15:done="0"/>
  <w15:commentEx w15:paraId="5C0E576E" w15:done="0"/>
  <w15:commentEx w15:paraId="3D4B10FD" w15:done="0"/>
  <w15:commentEx w15:paraId="60CDC5BA" w15:done="0"/>
  <w15:commentEx w15:paraId="7380598B" w15:done="0"/>
  <w15:commentEx w15:paraId="3BA8EADE" w15:done="0"/>
  <w15:commentEx w15:paraId="793B50B1" w15:done="0"/>
  <w15:commentEx w15:paraId="66C1DB80" w15:done="0"/>
  <w15:commentEx w15:paraId="7A132BA6" w15:done="0"/>
  <w15:commentEx w15:paraId="2564C455" w15:done="0"/>
  <w15:commentEx w15:paraId="344EF424" w15:done="0"/>
  <w15:commentEx w15:paraId="7BB19637" w15:done="0"/>
  <w15:commentEx w15:paraId="281C7A36" w15:done="0"/>
  <w15:commentEx w15:paraId="7A63A882" w15:done="0"/>
  <w15:commentEx w15:paraId="50A2A9AA" w15:done="0"/>
  <w15:commentEx w15:paraId="56DAB6AB" w15:done="0"/>
  <w15:commentEx w15:paraId="597BD953" w15:done="0"/>
  <w15:commentEx w15:paraId="7A02E2D9" w15:done="0"/>
  <w15:commentEx w15:paraId="06644DB4" w15:done="0"/>
  <w15:commentEx w15:paraId="5A6C1513" w15:done="0"/>
  <w15:commentEx w15:paraId="325567A1" w15:done="0"/>
  <w15:commentEx w15:paraId="22DC034E" w15:done="0"/>
  <w15:commentEx w15:paraId="5B73CBC8" w15:done="0"/>
  <w15:commentEx w15:paraId="11D32284" w15:done="0"/>
  <w15:commentEx w15:paraId="1F810EC1" w15:done="0"/>
  <w15:commentEx w15:paraId="17D87CDA" w15:done="0"/>
  <w15:commentEx w15:paraId="3EC4B0CF" w15:done="0"/>
  <w15:commentEx w15:paraId="5519B6EF" w15:done="0"/>
  <w15:commentEx w15:paraId="0D5F8849" w15:done="0"/>
  <w15:commentEx w15:paraId="01162461" w15:done="0"/>
  <w15:commentEx w15:paraId="6D2A5AFF" w15:done="0"/>
  <w15:commentEx w15:paraId="1B0DB06E" w15:done="0"/>
  <w15:commentEx w15:paraId="4923BF21" w15:done="0"/>
  <w15:commentEx w15:paraId="650E80E2" w15:done="0"/>
  <w15:commentEx w15:paraId="2EF66178" w15:done="0"/>
  <w15:commentEx w15:paraId="7E784597" w15:done="0"/>
  <w15:commentEx w15:paraId="1EFD7766" w15:done="0"/>
  <w15:commentEx w15:paraId="43F1F190" w15:done="0"/>
  <w15:commentEx w15:paraId="27A330F6" w15:done="0"/>
  <w15:commentEx w15:paraId="07A6B92A" w15:done="0"/>
  <w15:commentEx w15:paraId="3327A0B0" w15:done="0"/>
  <w15:commentEx w15:paraId="307043A8" w15:done="0"/>
  <w15:commentEx w15:paraId="0A300643" w15:done="0"/>
  <w15:commentEx w15:paraId="02B25C66" w15:done="0"/>
  <w15:commentEx w15:paraId="2E7B6B93" w15:done="0"/>
  <w15:commentEx w15:paraId="1E29D5F6" w15:done="0"/>
  <w15:commentEx w15:paraId="4CA31A44" w15:done="0"/>
  <w15:commentEx w15:paraId="5193D1EA" w15:done="0"/>
  <w15:commentEx w15:paraId="61AD40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DD08D" w16cex:dateUtc="2024-05-26T18:15:00Z"/>
  <w16cex:commentExtensible w16cex:durableId="29FDD0A9" w16cex:dateUtc="2024-05-26T18:15:00Z"/>
  <w16cex:commentExtensible w16cex:durableId="29FDD18E" w16cex:dateUtc="2024-05-26T18:19:00Z"/>
  <w16cex:commentExtensible w16cex:durableId="29FDD1C0" w16cex:dateUtc="2024-05-26T18:20:00Z"/>
  <w16cex:commentExtensible w16cex:durableId="29FDD285" w16cex:dateUtc="2024-05-26T18:23:00Z"/>
  <w16cex:commentExtensible w16cex:durableId="29FDD2AC" w16cex:dateUtc="2024-05-26T18:24:00Z"/>
  <w16cex:commentExtensible w16cex:durableId="29FFA292" w16cex:dateUtc="2024-05-28T03:23:00Z"/>
  <w16cex:commentExtensible w16cex:durableId="29FF9F61" w16cex:dateUtc="2024-05-28T03:10:00Z"/>
  <w16cex:commentExtensible w16cex:durableId="29FDE88E" w16cex:dateUtc="2024-05-26T19:57:00Z"/>
  <w16cex:commentExtensible w16cex:durableId="29FDE8E3" w16cex:dateUtc="2024-05-26T19:59:00Z"/>
  <w16cex:commentExtensible w16cex:durableId="29FDE902" w16cex:dateUtc="2024-05-26T19:59:00Z"/>
  <w16cex:commentExtensible w16cex:durableId="29FDE946" w16cex:dateUtc="2024-05-26T20:00:00Z"/>
  <w16cex:commentExtensible w16cex:durableId="29FDE962" w16cex:dateUtc="2024-05-26T20:01:00Z"/>
  <w16cex:commentExtensible w16cex:durableId="29FDE968" w16cex:dateUtc="2024-05-26T20:01:00Z"/>
  <w16cex:commentExtensible w16cex:durableId="29FDE96F" w16cex:dateUtc="2024-05-26T20:01:00Z"/>
  <w16cex:commentExtensible w16cex:durableId="29FDE988" w16cex:dateUtc="2024-05-26T20:02:00Z"/>
  <w16cex:commentExtensible w16cex:durableId="29FDE9AA" w16cex:dateUtc="2024-05-26T20:02:00Z"/>
  <w16cex:commentExtensible w16cex:durableId="29FDE9C0" w16cex:dateUtc="2024-05-26T20:02:00Z"/>
  <w16cex:commentExtensible w16cex:durableId="29FDE9DE" w16cex:dateUtc="2024-05-26T20:03:00Z"/>
  <w16cex:commentExtensible w16cex:durableId="29FDE9E8" w16cex:dateUtc="2024-05-26T20:03:00Z"/>
  <w16cex:commentExtensible w16cex:durableId="29FDEA33" w16cex:dateUtc="2024-05-26T20:04:00Z"/>
  <w16cex:commentExtensible w16cex:durableId="29FDEA48" w16cex:dateUtc="2024-05-26T20:05:00Z"/>
  <w16cex:commentExtensible w16cex:durableId="29FDEA50" w16cex:dateUtc="2024-05-26T20:05:00Z"/>
  <w16cex:commentExtensible w16cex:durableId="29FDEA57" w16cex:dateUtc="2024-05-26T20:05:00Z"/>
  <w16cex:commentExtensible w16cex:durableId="29FDEA67" w16cex:dateUtc="2024-05-26T20:05:00Z"/>
  <w16cex:commentExtensible w16cex:durableId="29FF9F8A" w16cex:dateUtc="2024-05-28T03:10:00Z"/>
  <w16cex:commentExtensible w16cex:durableId="29FFA032" w16cex:dateUtc="2024-05-28T03:13:00Z"/>
  <w16cex:commentExtensible w16cex:durableId="29FF9FBE" w16cex:dateUtc="2024-05-28T03:11:00Z"/>
  <w16cex:commentExtensible w16cex:durableId="29FF9FDA" w16cex:dateUtc="2024-05-28T03:12:00Z"/>
  <w16cex:commentExtensible w16cex:durableId="29FFA043" w16cex:dateUtc="2024-05-28T03:13:00Z"/>
  <w16cex:commentExtensible w16cex:durableId="29FFA055" w16cex:dateUtc="2024-05-28T03:14:00Z"/>
  <w16cex:commentExtensible w16cex:durableId="29FFA071" w16cex:dateUtc="2024-05-28T03:14:00Z"/>
  <w16cex:commentExtensible w16cex:durableId="29FFA082" w16cex:dateUtc="2024-05-28T03:14:00Z"/>
  <w16cex:commentExtensible w16cex:durableId="29FFA0AC" w16cex:dateUtc="2024-05-28T03:15:00Z"/>
  <w16cex:commentExtensible w16cex:durableId="29FFA0BB" w16cex:dateUtc="2024-05-28T03:15:00Z"/>
  <w16cex:commentExtensible w16cex:durableId="29FFA0C1" w16cex:dateUtc="2024-05-28T03:16:00Z"/>
  <w16cex:commentExtensible w16cex:durableId="29FFA0D9" w16cex:dateUtc="2024-05-28T03:16:00Z"/>
  <w16cex:commentExtensible w16cex:durableId="29FFA0EB" w16cex:dateUtc="2024-05-28T03:16:00Z"/>
  <w16cex:commentExtensible w16cex:durableId="29FFA0F5" w16cex:dateUtc="2024-05-28T03:16:00Z"/>
  <w16cex:commentExtensible w16cex:durableId="29FFA103" w16cex:dateUtc="2024-05-28T03:17:00Z"/>
  <w16cex:commentExtensible w16cex:durableId="29FFA11B" w16cex:dateUtc="2024-05-28T03:17:00Z"/>
  <w16cex:commentExtensible w16cex:durableId="29FFA123" w16cex:dateUtc="2024-05-28T03:17:00Z"/>
  <w16cex:commentExtensible w16cex:durableId="29FFA135" w16cex:dateUtc="2024-05-28T03:17:00Z"/>
  <w16cex:commentExtensible w16cex:durableId="29FFA14B" w16cex:dateUtc="2024-05-28T03:18:00Z"/>
  <w16cex:commentExtensible w16cex:durableId="29FFA15A" w16cex:dateUtc="2024-05-28T03:18:00Z"/>
  <w16cex:commentExtensible w16cex:durableId="29FFA1E0" w16cex:dateUtc="2024-05-28T03:20:00Z"/>
  <w16cex:commentExtensible w16cex:durableId="29FFA1B5" w16cex:dateUtc="2024-05-28T03:20:00Z"/>
  <w16cex:commentExtensible w16cex:durableId="29FFA223" w16cex:dateUtc="2024-05-28T03:21:00Z"/>
  <w16cex:commentExtensible w16cex:durableId="29FFA22B" w16cex:dateUtc="2024-05-28T03:22:00Z"/>
  <w16cex:commentExtensible w16cex:durableId="29FFA2EF" w16cex:dateUtc="2024-05-28T03:25:00Z"/>
  <w16cex:commentExtensible w16cex:durableId="29FFA365" w16cex:dateUtc="2024-05-28T03:27:00Z"/>
  <w16cex:commentExtensible w16cex:durableId="29FFA2FD" w16cex:dateUtc="2024-05-28T03:25:00Z"/>
  <w16cex:commentExtensible w16cex:durableId="29FFA328" w16cex:dateUtc="2024-05-28T03:26:00Z"/>
  <w16cex:commentExtensible w16cex:durableId="29FFA3C4" w16cex:dateUtc="2024-05-28T03:28:00Z"/>
  <w16cex:commentExtensible w16cex:durableId="29FFA3E4" w16cex:dateUtc="2024-05-28T03:29:00Z"/>
  <w16cex:commentExtensible w16cex:durableId="29FFA3F9" w16cex:dateUtc="2024-05-28T03:29:00Z"/>
  <w16cex:commentExtensible w16cex:durableId="29FFA405" w16cex:dateUtc="2024-05-28T03:29:00Z"/>
  <w16cex:commentExtensible w16cex:durableId="29FFA439" w16cex:dateUtc="2024-05-28T03:30:00Z"/>
  <w16cex:commentExtensible w16cex:durableId="29FFA451" w16cex:dateUtc="2024-05-28T03:31:00Z"/>
  <w16cex:commentExtensible w16cex:durableId="29FFA464" w16cex:dateUtc="2024-05-28T03:31:00Z"/>
  <w16cex:commentExtensible w16cex:durableId="29FFA4B1" w16cex:dateUtc="2024-05-28T0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527073" w16cid:durableId="29FDD08D"/>
  <w16cid:commentId w16cid:paraId="396E341B" w16cid:durableId="29FDD0A9"/>
  <w16cid:commentId w16cid:paraId="5211AE03" w16cid:durableId="29FDD18E"/>
  <w16cid:commentId w16cid:paraId="47B6C22B" w16cid:durableId="29FDD1C0"/>
  <w16cid:commentId w16cid:paraId="68A6A945" w16cid:durableId="29FDD285"/>
  <w16cid:commentId w16cid:paraId="3E00C8AA" w16cid:durableId="29FDD2AC"/>
  <w16cid:commentId w16cid:paraId="19901A94" w16cid:durableId="29FFA292"/>
  <w16cid:commentId w16cid:paraId="6A5C8FD6" w16cid:durableId="29FF9F61"/>
  <w16cid:commentId w16cid:paraId="52DD7219" w16cid:durableId="29FDE88E"/>
  <w16cid:commentId w16cid:paraId="6FC2F5EC" w16cid:durableId="29FDE8E3"/>
  <w16cid:commentId w16cid:paraId="079BE435" w16cid:durableId="29FDE902"/>
  <w16cid:commentId w16cid:paraId="4E251B00" w16cid:durableId="29FDE946"/>
  <w16cid:commentId w16cid:paraId="042BD882" w16cid:durableId="29FDE962"/>
  <w16cid:commentId w16cid:paraId="5C0E576E" w16cid:durableId="29FDE968"/>
  <w16cid:commentId w16cid:paraId="3D4B10FD" w16cid:durableId="29FDE96F"/>
  <w16cid:commentId w16cid:paraId="60CDC5BA" w16cid:durableId="29FDE988"/>
  <w16cid:commentId w16cid:paraId="7380598B" w16cid:durableId="29FDE9AA"/>
  <w16cid:commentId w16cid:paraId="3BA8EADE" w16cid:durableId="29FDE9C0"/>
  <w16cid:commentId w16cid:paraId="793B50B1" w16cid:durableId="29FDE9DE"/>
  <w16cid:commentId w16cid:paraId="66C1DB80" w16cid:durableId="29FDE9E8"/>
  <w16cid:commentId w16cid:paraId="7A132BA6" w16cid:durableId="29FDEA33"/>
  <w16cid:commentId w16cid:paraId="2564C455" w16cid:durableId="29FDEA48"/>
  <w16cid:commentId w16cid:paraId="344EF424" w16cid:durableId="29FDEA50"/>
  <w16cid:commentId w16cid:paraId="7BB19637" w16cid:durableId="29FDEA57"/>
  <w16cid:commentId w16cid:paraId="281C7A36" w16cid:durableId="29FDEA67"/>
  <w16cid:commentId w16cid:paraId="7A63A882" w16cid:durableId="29FF9F8A"/>
  <w16cid:commentId w16cid:paraId="50A2A9AA" w16cid:durableId="29FFA032"/>
  <w16cid:commentId w16cid:paraId="56DAB6AB" w16cid:durableId="29FF9FBE"/>
  <w16cid:commentId w16cid:paraId="597BD953" w16cid:durableId="29FF9FDA"/>
  <w16cid:commentId w16cid:paraId="7A02E2D9" w16cid:durableId="29FFA043"/>
  <w16cid:commentId w16cid:paraId="06644DB4" w16cid:durableId="29FFA055"/>
  <w16cid:commentId w16cid:paraId="5A6C1513" w16cid:durableId="29FFA071"/>
  <w16cid:commentId w16cid:paraId="325567A1" w16cid:durableId="29FFA082"/>
  <w16cid:commentId w16cid:paraId="22DC034E" w16cid:durableId="29FFA0AC"/>
  <w16cid:commentId w16cid:paraId="5B73CBC8" w16cid:durableId="29FFA0BB"/>
  <w16cid:commentId w16cid:paraId="11D32284" w16cid:durableId="29FFA0C1"/>
  <w16cid:commentId w16cid:paraId="1F810EC1" w16cid:durableId="29FFA0D9"/>
  <w16cid:commentId w16cid:paraId="17D87CDA" w16cid:durableId="29FFA0EB"/>
  <w16cid:commentId w16cid:paraId="3EC4B0CF" w16cid:durableId="29FFA0F5"/>
  <w16cid:commentId w16cid:paraId="5519B6EF" w16cid:durableId="29FFA103"/>
  <w16cid:commentId w16cid:paraId="0D5F8849" w16cid:durableId="29FFA11B"/>
  <w16cid:commentId w16cid:paraId="01162461" w16cid:durableId="29FFA123"/>
  <w16cid:commentId w16cid:paraId="6D2A5AFF" w16cid:durableId="29FFA135"/>
  <w16cid:commentId w16cid:paraId="1B0DB06E" w16cid:durableId="29FFA14B"/>
  <w16cid:commentId w16cid:paraId="4923BF21" w16cid:durableId="29FFA15A"/>
  <w16cid:commentId w16cid:paraId="650E80E2" w16cid:durableId="29FFA1E0"/>
  <w16cid:commentId w16cid:paraId="2EF66178" w16cid:durableId="29FFA1B5"/>
  <w16cid:commentId w16cid:paraId="7E784597" w16cid:durableId="29FFA223"/>
  <w16cid:commentId w16cid:paraId="1EFD7766" w16cid:durableId="29FFA22B"/>
  <w16cid:commentId w16cid:paraId="43F1F190" w16cid:durableId="29FFA2EF"/>
  <w16cid:commentId w16cid:paraId="27A330F6" w16cid:durableId="29FFA365"/>
  <w16cid:commentId w16cid:paraId="07A6B92A" w16cid:durableId="29FFA2FD"/>
  <w16cid:commentId w16cid:paraId="3327A0B0" w16cid:durableId="29FFA328"/>
  <w16cid:commentId w16cid:paraId="307043A8" w16cid:durableId="29FFA3C4"/>
  <w16cid:commentId w16cid:paraId="0A300643" w16cid:durableId="29FFA3E4"/>
  <w16cid:commentId w16cid:paraId="02B25C66" w16cid:durableId="29FFA3F9"/>
  <w16cid:commentId w16cid:paraId="2E7B6B93" w16cid:durableId="29FFA405"/>
  <w16cid:commentId w16cid:paraId="1E29D5F6" w16cid:durableId="29FFA439"/>
  <w16cid:commentId w16cid:paraId="4CA31A44" w16cid:durableId="29FFA451"/>
  <w16cid:commentId w16cid:paraId="5193D1EA" w16cid:durableId="29FFA464"/>
  <w16cid:commentId w16cid:paraId="61AD40C5" w16cid:durableId="29FFA4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51EF" w14:textId="77777777" w:rsidR="00594F0F" w:rsidRDefault="00594F0F">
      <w:r>
        <w:separator/>
      </w:r>
    </w:p>
  </w:endnote>
  <w:endnote w:type="continuationSeparator" w:id="0">
    <w:p w14:paraId="4A7474A8" w14:textId="77777777" w:rsidR="00594F0F" w:rsidRDefault="0059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9B5A" w14:textId="77777777" w:rsidR="00594F0F" w:rsidRDefault="00594F0F">
      <w:r>
        <w:separator/>
      </w:r>
    </w:p>
  </w:footnote>
  <w:footnote w:type="continuationSeparator" w:id="0">
    <w:p w14:paraId="02B4BE8C" w14:textId="77777777" w:rsidR="00594F0F" w:rsidRDefault="0059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2AC434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5053B0"/>
    <w:multiLevelType w:val="hybridMultilevel"/>
    <w:tmpl w:val="1FD6CBD2"/>
    <w:lvl w:ilvl="0" w:tplc="7CF4177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3C2C33"/>
    <w:multiLevelType w:val="hybridMultilevel"/>
    <w:tmpl w:val="DE1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369C"/>
    <w:multiLevelType w:val="hybridMultilevel"/>
    <w:tmpl w:val="988A5C58"/>
    <w:lvl w:ilvl="0" w:tplc="D56E5B8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8B3570C"/>
    <w:multiLevelType w:val="hybridMultilevel"/>
    <w:tmpl w:val="8120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9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8"/>
  </w:num>
  <w:num w:numId="13" w16cid:durableId="1389958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0"/>
  </w:num>
  <w:num w:numId="16" w16cid:durableId="670522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0"/>
  </w:num>
  <w:num w:numId="18" w16cid:durableId="2146921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689959">
    <w:abstractNumId w:val="4"/>
  </w:num>
  <w:num w:numId="21" w16cid:durableId="1421101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2490758">
    <w:abstractNumId w:val="5"/>
  </w:num>
  <w:num w:numId="23" w16cid:durableId="1285237171">
    <w:abstractNumId w:val="7"/>
  </w:num>
  <w:num w:numId="24" w16cid:durableId="198934392">
    <w:abstractNumId w:val="6"/>
  </w:num>
  <w:num w:numId="25" w16cid:durableId="1707022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3F"/>
    <w:rsid w:val="00012922"/>
    <w:rsid w:val="0001575C"/>
    <w:rsid w:val="000179B5"/>
    <w:rsid w:val="00017B62"/>
    <w:rsid w:val="000204E7"/>
    <w:rsid w:val="00022CA8"/>
    <w:rsid w:val="00023FA0"/>
    <w:rsid w:val="0002602F"/>
    <w:rsid w:val="00027E83"/>
    <w:rsid w:val="00030E4A"/>
    <w:rsid w:val="00031A27"/>
    <w:rsid w:val="00031EE0"/>
    <w:rsid w:val="00036344"/>
    <w:rsid w:val="0004641A"/>
    <w:rsid w:val="00052A07"/>
    <w:rsid w:val="000533DA"/>
    <w:rsid w:val="0005457F"/>
    <w:rsid w:val="00055B53"/>
    <w:rsid w:val="0005760F"/>
    <w:rsid w:val="000608E9"/>
    <w:rsid w:val="00061FEB"/>
    <w:rsid w:val="000667DF"/>
    <w:rsid w:val="00071266"/>
    <w:rsid w:val="0007209B"/>
    <w:rsid w:val="00075792"/>
    <w:rsid w:val="00080F9C"/>
    <w:rsid w:val="00081A2B"/>
    <w:rsid w:val="0008579A"/>
    <w:rsid w:val="00086AA8"/>
    <w:rsid w:val="0008732D"/>
    <w:rsid w:val="000916A0"/>
    <w:rsid w:val="00091F6A"/>
    <w:rsid w:val="0009735C"/>
    <w:rsid w:val="000A104C"/>
    <w:rsid w:val="000A19DE"/>
    <w:rsid w:val="000A3EAB"/>
    <w:rsid w:val="000B0C67"/>
    <w:rsid w:val="000B12B2"/>
    <w:rsid w:val="000B3868"/>
    <w:rsid w:val="000C1926"/>
    <w:rsid w:val="000C1A18"/>
    <w:rsid w:val="000C2D9F"/>
    <w:rsid w:val="000C4989"/>
    <w:rsid w:val="000C648D"/>
    <w:rsid w:val="000C7508"/>
    <w:rsid w:val="000D1294"/>
    <w:rsid w:val="000D474C"/>
    <w:rsid w:val="000D77C2"/>
    <w:rsid w:val="000E039E"/>
    <w:rsid w:val="000E27F9"/>
    <w:rsid w:val="000E2B1E"/>
    <w:rsid w:val="000E311F"/>
    <w:rsid w:val="000E3A68"/>
    <w:rsid w:val="000E6379"/>
    <w:rsid w:val="000E6CE0"/>
    <w:rsid w:val="000F3428"/>
    <w:rsid w:val="000F77E3"/>
    <w:rsid w:val="0010542E"/>
    <w:rsid w:val="00105CB8"/>
    <w:rsid w:val="001073E7"/>
    <w:rsid w:val="00107B02"/>
    <w:rsid w:val="0011363A"/>
    <w:rsid w:val="00113A3F"/>
    <w:rsid w:val="001164FE"/>
    <w:rsid w:val="00116C3A"/>
    <w:rsid w:val="001208E3"/>
    <w:rsid w:val="00121714"/>
    <w:rsid w:val="00125084"/>
    <w:rsid w:val="00125277"/>
    <w:rsid w:val="001375F7"/>
    <w:rsid w:val="001554E9"/>
    <w:rsid w:val="0016171F"/>
    <w:rsid w:val="00162BF1"/>
    <w:rsid w:val="0016560C"/>
    <w:rsid w:val="00171A5A"/>
    <w:rsid w:val="00186092"/>
    <w:rsid w:val="00187CD1"/>
    <w:rsid w:val="00193A97"/>
    <w:rsid w:val="001948BE"/>
    <w:rsid w:val="0019547B"/>
    <w:rsid w:val="001A12CE"/>
    <w:rsid w:val="001A51F5"/>
    <w:rsid w:val="001A6292"/>
    <w:rsid w:val="001A7511"/>
    <w:rsid w:val="001B2F1E"/>
    <w:rsid w:val="001B50F7"/>
    <w:rsid w:val="001C33B0"/>
    <w:rsid w:val="001C57E6"/>
    <w:rsid w:val="001C5AC4"/>
    <w:rsid w:val="001C5CBB"/>
    <w:rsid w:val="001D465C"/>
    <w:rsid w:val="001D6234"/>
    <w:rsid w:val="001E10B8"/>
    <w:rsid w:val="001E28EE"/>
    <w:rsid w:val="001E5882"/>
    <w:rsid w:val="001E646A"/>
    <w:rsid w:val="001E6514"/>
    <w:rsid w:val="001E682E"/>
    <w:rsid w:val="001F007F"/>
    <w:rsid w:val="001F0D36"/>
    <w:rsid w:val="00202F3F"/>
    <w:rsid w:val="00220918"/>
    <w:rsid w:val="00224BB2"/>
    <w:rsid w:val="00230BD0"/>
    <w:rsid w:val="00233E85"/>
    <w:rsid w:val="00234B61"/>
    <w:rsid w:val="00235240"/>
    <w:rsid w:val="002368FD"/>
    <w:rsid w:val="0024110F"/>
    <w:rsid w:val="002423AB"/>
    <w:rsid w:val="002431A9"/>
    <w:rsid w:val="00243A6F"/>
    <w:rsid w:val="002440B0"/>
    <w:rsid w:val="00253594"/>
    <w:rsid w:val="002566C4"/>
    <w:rsid w:val="0025685C"/>
    <w:rsid w:val="002730AC"/>
    <w:rsid w:val="00276E8F"/>
    <w:rsid w:val="002778DC"/>
    <w:rsid w:val="0027792D"/>
    <w:rsid w:val="00282723"/>
    <w:rsid w:val="00282788"/>
    <w:rsid w:val="0028409F"/>
    <w:rsid w:val="0028617A"/>
    <w:rsid w:val="0029608A"/>
    <w:rsid w:val="002A5DD8"/>
    <w:rsid w:val="002A6617"/>
    <w:rsid w:val="002A7E1B"/>
    <w:rsid w:val="002B0EDC"/>
    <w:rsid w:val="002B1AC2"/>
    <w:rsid w:val="002B4718"/>
    <w:rsid w:val="002C347B"/>
    <w:rsid w:val="002C5C4D"/>
    <w:rsid w:val="002D6C02"/>
    <w:rsid w:val="002E4E57"/>
    <w:rsid w:val="002E515D"/>
    <w:rsid w:val="002E6DD1"/>
    <w:rsid w:val="002F027E"/>
    <w:rsid w:val="002F0D36"/>
    <w:rsid w:val="002F6021"/>
    <w:rsid w:val="0030580F"/>
    <w:rsid w:val="00310E58"/>
    <w:rsid w:val="00312736"/>
    <w:rsid w:val="0031298D"/>
    <w:rsid w:val="00312CEA"/>
    <w:rsid w:val="00320BFA"/>
    <w:rsid w:val="0032378D"/>
    <w:rsid w:val="003255B3"/>
    <w:rsid w:val="0033088C"/>
    <w:rsid w:val="0033168F"/>
    <w:rsid w:val="003323B0"/>
    <w:rsid w:val="00335048"/>
    <w:rsid w:val="00337903"/>
    <w:rsid w:val="00340AD0"/>
    <w:rsid w:val="00340B6D"/>
    <w:rsid w:val="00340C8E"/>
    <w:rsid w:val="00343226"/>
    <w:rsid w:val="003437C6"/>
    <w:rsid w:val="00344540"/>
    <w:rsid w:val="00347AC5"/>
    <w:rsid w:val="003519A3"/>
    <w:rsid w:val="003521DD"/>
    <w:rsid w:val="00362443"/>
    <w:rsid w:val="0036788A"/>
    <w:rsid w:val="0037046F"/>
    <w:rsid w:val="00376FCF"/>
    <w:rsid w:val="00377DA7"/>
    <w:rsid w:val="00381FE6"/>
    <w:rsid w:val="00382F4A"/>
    <w:rsid w:val="00383087"/>
    <w:rsid w:val="00383FC7"/>
    <w:rsid w:val="0039297D"/>
    <w:rsid w:val="003A2B7D"/>
    <w:rsid w:val="003A4A75"/>
    <w:rsid w:val="003A5366"/>
    <w:rsid w:val="003B0919"/>
    <w:rsid w:val="003B647A"/>
    <w:rsid w:val="003C4826"/>
    <w:rsid w:val="003C5262"/>
    <w:rsid w:val="003D398C"/>
    <w:rsid w:val="003D473B"/>
    <w:rsid w:val="003D4B35"/>
    <w:rsid w:val="003E4F19"/>
    <w:rsid w:val="003F5F25"/>
    <w:rsid w:val="004031B3"/>
    <w:rsid w:val="0040436D"/>
    <w:rsid w:val="00407467"/>
    <w:rsid w:val="00410543"/>
    <w:rsid w:val="004173CC"/>
    <w:rsid w:val="0042356B"/>
    <w:rsid w:val="0042420A"/>
    <w:rsid w:val="004243D2"/>
    <w:rsid w:val="00424610"/>
    <w:rsid w:val="00424AD5"/>
    <w:rsid w:val="00426594"/>
    <w:rsid w:val="0043007A"/>
    <w:rsid w:val="00430535"/>
    <w:rsid w:val="00431C8E"/>
    <w:rsid w:val="00435424"/>
    <w:rsid w:val="00443868"/>
    <w:rsid w:val="00451651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4CD7"/>
    <w:rsid w:val="00497EF6"/>
    <w:rsid w:val="004A3C84"/>
    <w:rsid w:val="004A6821"/>
    <w:rsid w:val="004B42D8"/>
    <w:rsid w:val="004B6B8F"/>
    <w:rsid w:val="004B7511"/>
    <w:rsid w:val="004E23CE"/>
    <w:rsid w:val="004E4BD7"/>
    <w:rsid w:val="004E516B"/>
    <w:rsid w:val="004F3C47"/>
    <w:rsid w:val="00500539"/>
    <w:rsid w:val="00503373"/>
    <w:rsid w:val="00503F3F"/>
    <w:rsid w:val="00504693"/>
    <w:rsid w:val="005059DC"/>
    <w:rsid w:val="00513F0E"/>
    <w:rsid w:val="005312EB"/>
    <w:rsid w:val="00536336"/>
    <w:rsid w:val="0054044B"/>
    <w:rsid w:val="00540E28"/>
    <w:rsid w:val="00542ED7"/>
    <w:rsid w:val="00550D4A"/>
    <w:rsid w:val="00552832"/>
    <w:rsid w:val="0055505C"/>
    <w:rsid w:val="00564A29"/>
    <w:rsid w:val="00564FBC"/>
    <w:rsid w:val="005705A9"/>
    <w:rsid w:val="00572864"/>
    <w:rsid w:val="00581BD6"/>
    <w:rsid w:val="0058322F"/>
    <w:rsid w:val="0058482B"/>
    <w:rsid w:val="0058618A"/>
    <w:rsid w:val="00586245"/>
    <w:rsid w:val="00587002"/>
    <w:rsid w:val="00591611"/>
    <w:rsid w:val="00592BA8"/>
    <w:rsid w:val="00594F0F"/>
    <w:rsid w:val="00597274"/>
    <w:rsid w:val="005A362B"/>
    <w:rsid w:val="005A3B4D"/>
    <w:rsid w:val="005A3FC6"/>
    <w:rsid w:val="005A4952"/>
    <w:rsid w:val="005A4CE8"/>
    <w:rsid w:val="005B20A1"/>
    <w:rsid w:val="005B2478"/>
    <w:rsid w:val="005B2E12"/>
    <w:rsid w:val="005C21FC"/>
    <w:rsid w:val="005C30AE"/>
    <w:rsid w:val="005D4699"/>
    <w:rsid w:val="005E0C19"/>
    <w:rsid w:val="005E35F3"/>
    <w:rsid w:val="005E400D"/>
    <w:rsid w:val="005E698D"/>
    <w:rsid w:val="005F09F1"/>
    <w:rsid w:val="005F58E0"/>
    <w:rsid w:val="005F645A"/>
    <w:rsid w:val="005F7EDE"/>
    <w:rsid w:val="0060060C"/>
    <w:rsid w:val="006102F0"/>
    <w:rsid w:val="006118D1"/>
    <w:rsid w:val="0061251F"/>
    <w:rsid w:val="00613B57"/>
    <w:rsid w:val="00620D93"/>
    <w:rsid w:val="0062386A"/>
    <w:rsid w:val="00624A88"/>
    <w:rsid w:val="0062576D"/>
    <w:rsid w:val="00625788"/>
    <w:rsid w:val="0062604D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1C0"/>
    <w:rsid w:val="0065516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38E8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7A44"/>
    <w:rsid w:val="006E25D2"/>
    <w:rsid w:val="006F02FD"/>
    <w:rsid w:val="006F43EC"/>
    <w:rsid w:val="006F52ED"/>
    <w:rsid w:val="00701CD6"/>
    <w:rsid w:val="007028E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3D8"/>
    <w:rsid w:val="0073605C"/>
    <w:rsid w:val="007425D6"/>
    <w:rsid w:val="0074714D"/>
    <w:rsid w:val="00752038"/>
    <w:rsid w:val="00754FFA"/>
    <w:rsid w:val="007554DF"/>
    <w:rsid w:val="0075776D"/>
    <w:rsid w:val="00757C33"/>
    <w:rsid w:val="007613FB"/>
    <w:rsid w:val="00761E34"/>
    <w:rsid w:val="00762608"/>
    <w:rsid w:val="0076477C"/>
    <w:rsid w:val="00770837"/>
    <w:rsid w:val="007722BF"/>
    <w:rsid w:val="0077580B"/>
    <w:rsid w:val="00781167"/>
    <w:rsid w:val="007854B3"/>
    <w:rsid w:val="0078787D"/>
    <w:rsid w:val="00787A48"/>
    <w:rsid w:val="00787FA8"/>
    <w:rsid w:val="007944F8"/>
    <w:rsid w:val="007973E3"/>
    <w:rsid w:val="007A1883"/>
    <w:rsid w:val="007A4F69"/>
    <w:rsid w:val="007D0720"/>
    <w:rsid w:val="007D10F2"/>
    <w:rsid w:val="007D207E"/>
    <w:rsid w:val="007D6A20"/>
    <w:rsid w:val="007D6DEC"/>
    <w:rsid w:val="007E1563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499C"/>
    <w:rsid w:val="008233E5"/>
    <w:rsid w:val="00827C1F"/>
    <w:rsid w:val="00832CF6"/>
    <w:rsid w:val="00833DE8"/>
    <w:rsid w:val="00833F47"/>
    <w:rsid w:val="008348C3"/>
    <w:rsid w:val="008373B4"/>
    <w:rsid w:val="008400EC"/>
    <w:rsid w:val="008404C4"/>
    <w:rsid w:val="00840E9A"/>
    <w:rsid w:val="00844716"/>
    <w:rsid w:val="00845BB8"/>
    <w:rsid w:val="00847D37"/>
    <w:rsid w:val="0085001D"/>
    <w:rsid w:val="00865CCD"/>
    <w:rsid w:val="00870802"/>
    <w:rsid w:val="00871A41"/>
    <w:rsid w:val="008862BE"/>
    <w:rsid w:val="00886D76"/>
    <w:rsid w:val="008948BC"/>
    <w:rsid w:val="00897019"/>
    <w:rsid w:val="008A3072"/>
    <w:rsid w:val="008B0A07"/>
    <w:rsid w:val="008B781F"/>
    <w:rsid w:val="008C0069"/>
    <w:rsid w:val="008C1495"/>
    <w:rsid w:val="008C4C88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19BC"/>
    <w:rsid w:val="009022BF"/>
    <w:rsid w:val="00907D9E"/>
    <w:rsid w:val="00911CD9"/>
    <w:rsid w:val="00912B71"/>
    <w:rsid w:val="00916B5C"/>
    <w:rsid w:val="009261DE"/>
    <w:rsid w:val="009303C2"/>
    <w:rsid w:val="00931632"/>
    <w:rsid w:val="009321A3"/>
    <w:rsid w:val="00932C92"/>
    <w:rsid w:val="009454E4"/>
    <w:rsid w:val="00946836"/>
    <w:rsid w:val="009541AF"/>
    <w:rsid w:val="0096683A"/>
    <w:rsid w:val="00967611"/>
    <w:rsid w:val="009755C6"/>
    <w:rsid w:val="00984240"/>
    <w:rsid w:val="00987F2B"/>
    <w:rsid w:val="00995B07"/>
    <w:rsid w:val="009A2619"/>
    <w:rsid w:val="009A5850"/>
    <w:rsid w:val="009B10D6"/>
    <w:rsid w:val="009B7021"/>
    <w:rsid w:val="009C0E51"/>
    <w:rsid w:val="009C427E"/>
    <w:rsid w:val="009D4F09"/>
    <w:rsid w:val="009D65D0"/>
    <w:rsid w:val="009D7E91"/>
    <w:rsid w:val="009E0892"/>
    <w:rsid w:val="009E135E"/>
    <w:rsid w:val="009E1BB9"/>
    <w:rsid w:val="009E3C92"/>
    <w:rsid w:val="009E54F4"/>
    <w:rsid w:val="009E71AD"/>
    <w:rsid w:val="009F2A2C"/>
    <w:rsid w:val="009F2BFA"/>
    <w:rsid w:val="009F7743"/>
    <w:rsid w:val="00A017C9"/>
    <w:rsid w:val="00A03A3D"/>
    <w:rsid w:val="00A045C4"/>
    <w:rsid w:val="00A074DB"/>
    <w:rsid w:val="00A10DFA"/>
    <w:rsid w:val="00A21708"/>
    <w:rsid w:val="00A22362"/>
    <w:rsid w:val="00A249BA"/>
    <w:rsid w:val="00A307C7"/>
    <w:rsid w:val="00A32165"/>
    <w:rsid w:val="00A44581"/>
    <w:rsid w:val="00A45093"/>
    <w:rsid w:val="00A50EAF"/>
    <w:rsid w:val="00A602F9"/>
    <w:rsid w:val="00A650EE"/>
    <w:rsid w:val="00A65818"/>
    <w:rsid w:val="00A662C8"/>
    <w:rsid w:val="00A7005E"/>
    <w:rsid w:val="00A71157"/>
    <w:rsid w:val="00A8235E"/>
    <w:rsid w:val="00A826DF"/>
    <w:rsid w:val="00A93ADA"/>
    <w:rsid w:val="00A94DD1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33EF"/>
    <w:rsid w:val="00AE5AE2"/>
    <w:rsid w:val="00AE7343"/>
    <w:rsid w:val="00AF73D0"/>
    <w:rsid w:val="00AF7E92"/>
    <w:rsid w:val="00B00A13"/>
    <w:rsid w:val="00B00D69"/>
    <w:rsid w:val="00B00E04"/>
    <w:rsid w:val="00B02348"/>
    <w:rsid w:val="00B05485"/>
    <w:rsid w:val="00B1458E"/>
    <w:rsid w:val="00B14C51"/>
    <w:rsid w:val="00B20021"/>
    <w:rsid w:val="00B20FDE"/>
    <w:rsid w:val="00B34515"/>
    <w:rsid w:val="00B35067"/>
    <w:rsid w:val="00B42041"/>
    <w:rsid w:val="00B43FBF"/>
    <w:rsid w:val="00B44F11"/>
    <w:rsid w:val="00B46926"/>
    <w:rsid w:val="00B479DA"/>
    <w:rsid w:val="00B51846"/>
    <w:rsid w:val="00B61469"/>
    <w:rsid w:val="00B62979"/>
    <w:rsid w:val="00B667D7"/>
    <w:rsid w:val="00B70056"/>
    <w:rsid w:val="00B74D75"/>
    <w:rsid w:val="00B823A7"/>
    <w:rsid w:val="00B90FA5"/>
    <w:rsid w:val="00B919F1"/>
    <w:rsid w:val="00B94F2C"/>
    <w:rsid w:val="00B96613"/>
    <w:rsid w:val="00BA2260"/>
    <w:rsid w:val="00BA32BC"/>
    <w:rsid w:val="00BB468D"/>
    <w:rsid w:val="00BC0E8D"/>
    <w:rsid w:val="00BC4F18"/>
    <w:rsid w:val="00BC5CB3"/>
    <w:rsid w:val="00BE04FD"/>
    <w:rsid w:val="00BE3A5D"/>
    <w:rsid w:val="00BE6551"/>
    <w:rsid w:val="00BE6CA5"/>
    <w:rsid w:val="00BF093B"/>
    <w:rsid w:val="00C00B88"/>
    <w:rsid w:val="00C01095"/>
    <w:rsid w:val="00C06B2A"/>
    <w:rsid w:val="00C15331"/>
    <w:rsid w:val="00C17571"/>
    <w:rsid w:val="00C26985"/>
    <w:rsid w:val="00C35E57"/>
    <w:rsid w:val="00C35E80"/>
    <w:rsid w:val="00C36D28"/>
    <w:rsid w:val="00C40AA2"/>
    <w:rsid w:val="00C4244F"/>
    <w:rsid w:val="00C436C0"/>
    <w:rsid w:val="00C458D3"/>
    <w:rsid w:val="00C632ED"/>
    <w:rsid w:val="00C63992"/>
    <w:rsid w:val="00C66150"/>
    <w:rsid w:val="00C70EF5"/>
    <w:rsid w:val="00C756C5"/>
    <w:rsid w:val="00C82195"/>
    <w:rsid w:val="00C82CAE"/>
    <w:rsid w:val="00C8442E"/>
    <w:rsid w:val="00C917DA"/>
    <w:rsid w:val="00C930A8"/>
    <w:rsid w:val="00CA108B"/>
    <w:rsid w:val="00CA530A"/>
    <w:rsid w:val="00CA6CDB"/>
    <w:rsid w:val="00CB5BA4"/>
    <w:rsid w:val="00CB5E13"/>
    <w:rsid w:val="00CC3524"/>
    <w:rsid w:val="00CC5996"/>
    <w:rsid w:val="00CD27BE"/>
    <w:rsid w:val="00CD29E9"/>
    <w:rsid w:val="00CD4BBC"/>
    <w:rsid w:val="00CD52E9"/>
    <w:rsid w:val="00CD6F0F"/>
    <w:rsid w:val="00CE0BB7"/>
    <w:rsid w:val="00CE3E9A"/>
    <w:rsid w:val="00CE708B"/>
    <w:rsid w:val="00CF24C1"/>
    <w:rsid w:val="00CF26B7"/>
    <w:rsid w:val="00CF6E39"/>
    <w:rsid w:val="00CF72DA"/>
    <w:rsid w:val="00D0329D"/>
    <w:rsid w:val="00D03B57"/>
    <w:rsid w:val="00D0491F"/>
    <w:rsid w:val="00D04FB5"/>
    <w:rsid w:val="00D0769A"/>
    <w:rsid w:val="00D15B4E"/>
    <w:rsid w:val="00D16067"/>
    <w:rsid w:val="00D177E7"/>
    <w:rsid w:val="00D2079F"/>
    <w:rsid w:val="00D447EF"/>
    <w:rsid w:val="00D47D23"/>
    <w:rsid w:val="00D505E2"/>
    <w:rsid w:val="00D56E94"/>
    <w:rsid w:val="00D6498F"/>
    <w:rsid w:val="00D7463D"/>
    <w:rsid w:val="00D765F9"/>
    <w:rsid w:val="00D80F5A"/>
    <w:rsid w:val="00D83DE8"/>
    <w:rsid w:val="00D84943"/>
    <w:rsid w:val="00D915A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1BE"/>
    <w:rsid w:val="00DC2D17"/>
    <w:rsid w:val="00DC3B01"/>
    <w:rsid w:val="00DD25C3"/>
    <w:rsid w:val="00DD4534"/>
    <w:rsid w:val="00DE10ED"/>
    <w:rsid w:val="00DE23BF"/>
    <w:rsid w:val="00DE394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1511"/>
    <w:rsid w:val="00E2252C"/>
    <w:rsid w:val="00E270C0"/>
    <w:rsid w:val="00E36D82"/>
    <w:rsid w:val="00E4474A"/>
    <w:rsid w:val="00E460B9"/>
    <w:rsid w:val="00E51601"/>
    <w:rsid w:val="00E51965"/>
    <w:rsid w:val="00E555B6"/>
    <w:rsid w:val="00E638A0"/>
    <w:rsid w:val="00E67121"/>
    <w:rsid w:val="00E7198D"/>
    <w:rsid w:val="00E735AF"/>
    <w:rsid w:val="00E74CA6"/>
    <w:rsid w:val="00E75E3D"/>
    <w:rsid w:val="00E83E5B"/>
    <w:rsid w:val="00E84491"/>
    <w:rsid w:val="00E90190"/>
    <w:rsid w:val="00E9731C"/>
    <w:rsid w:val="00EA4B99"/>
    <w:rsid w:val="00EA4E4C"/>
    <w:rsid w:val="00EA5D78"/>
    <w:rsid w:val="00EA61E1"/>
    <w:rsid w:val="00EB04B7"/>
    <w:rsid w:val="00EB7992"/>
    <w:rsid w:val="00EC0104"/>
    <w:rsid w:val="00EC0184"/>
    <w:rsid w:val="00EC2D7A"/>
    <w:rsid w:val="00EC5080"/>
    <w:rsid w:val="00EC633A"/>
    <w:rsid w:val="00ED1B9D"/>
    <w:rsid w:val="00ED5271"/>
    <w:rsid w:val="00EE056F"/>
    <w:rsid w:val="00EE3D56"/>
    <w:rsid w:val="00EE5A64"/>
    <w:rsid w:val="00EE6342"/>
    <w:rsid w:val="00EF43F5"/>
    <w:rsid w:val="00EF5CE0"/>
    <w:rsid w:val="00EF6B25"/>
    <w:rsid w:val="00EF6DB3"/>
    <w:rsid w:val="00EF74D7"/>
    <w:rsid w:val="00EF7BF1"/>
    <w:rsid w:val="00F0030C"/>
    <w:rsid w:val="00F017AF"/>
    <w:rsid w:val="00F021ED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CFF"/>
    <w:rsid w:val="00F3649F"/>
    <w:rsid w:val="00F40690"/>
    <w:rsid w:val="00F43B8F"/>
    <w:rsid w:val="00F51785"/>
    <w:rsid w:val="00F530D7"/>
    <w:rsid w:val="00F541E6"/>
    <w:rsid w:val="00F62D67"/>
    <w:rsid w:val="00F62F49"/>
    <w:rsid w:val="00F631F0"/>
    <w:rsid w:val="00F640BF"/>
    <w:rsid w:val="00F70754"/>
    <w:rsid w:val="00F77926"/>
    <w:rsid w:val="00F83A19"/>
    <w:rsid w:val="00F8605F"/>
    <w:rsid w:val="00F8620A"/>
    <w:rsid w:val="00F879A1"/>
    <w:rsid w:val="00F92FC4"/>
    <w:rsid w:val="00F969B1"/>
    <w:rsid w:val="00F9793C"/>
    <w:rsid w:val="00FA0C14"/>
    <w:rsid w:val="00FA137A"/>
    <w:rsid w:val="00FA310D"/>
    <w:rsid w:val="00FA3FC6"/>
    <w:rsid w:val="00FA5504"/>
    <w:rsid w:val="00FB46B2"/>
    <w:rsid w:val="00FB4B02"/>
    <w:rsid w:val="00FC2831"/>
    <w:rsid w:val="00FC2D40"/>
    <w:rsid w:val="00FC3600"/>
    <w:rsid w:val="00FC376F"/>
    <w:rsid w:val="00FC4A9F"/>
    <w:rsid w:val="00FC565B"/>
    <w:rsid w:val="00FE006E"/>
    <w:rsid w:val="00FE197E"/>
    <w:rsid w:val="00FF0DF1"/>
    <w:rsid w:val="00FF1CB5"/>
    <w:rsid w:val="00FF26AA"/>
    <w:rsid w:val="00FF27FF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1C5AC4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  <w:pPrChange w:id="0" w:author="Luciana Pereira de Araújo Kohler" w:date="2024-05-26T17:06:00Z">
        <w:pPr>
          <w:keepNext/>
          <w:keepLines/>
          <w:numPr>
            <w:numId w:val="1"/>
          </w:numPr>
          <w:tabs>
            <w:tab w:val="left" w:pos="284"/>
          </w:tabs>
          <w:spacing w:before="120" w:line="360" w:lineRule="auto"/>
          <w:ind w:left="284" w:hanging="284"/>
          <w:jc w:val="both"/>
          <w:outlineLvl w:val="0"/>
        </w:pPr>
      </w:pPrChange>
    </w:pPr>
    <w:rPr>
      <w:b/>
      <w:caps/>
      <w:sz w:val="20"/>
      <w:rPrChange w:id="0" w:author="Luciana Pereira de Araújo Kohler" w:date="2024-05-26T17:06:00Z">
        <w:rPr>
          <w:b/>
          <w:caps/>
          <w:szCs w:val="24"/>
          <w:lang w:val="pt-BR" w:eastAsia="pt-BR" w:bidi="ar-SA"/>
        </w:rPr>
      </w:rPrChange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table" w:styleId="SimplesTabela2">
    <w:name w:val="Plain Table 2"/>
    <w:basedOn w:val="Tabelanormal"/>
    <w:uiPriority w:val="42"/>
    <w:rsid w:val="00B94F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E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8</Pages>
  <Words>3590</Words>
  <Characters>20345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109</cp:revision>
  <cp:lastPrinted>2015-03-26T13:00:00Z</cp:lastPrinted>
  <dcterms:created xsi:type="dcterms:W3CDTF">2022-11-21T16:27:00Z</dcterms:created>
  <dcterms:modified xsi:type="dcterms:W3CDTF">2024-05-28T03:33:00Z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